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55BB" w14:textId="2A1697C5" w:rsidR="6354A081" w:rsidRDefault="6354A081" w:rsidP="73C22501">
      <w:r w:rsidRPr="73C22501">
        <w:rPr>
          <w:rFonts w:ascii="Calibri" w:eastAsia="Calibri" w:hAnsi="Calibri" w:cs="Calibri"/>
          <w:b/>
          <w:bCs/>
          <w:color w:val="000000" w:themeColor="text1"/>
          <w:sz w:val="28"/>
          <w:szCs w:val="28"/>
        </w:rPr>
        <w:t>SUMMARY</w:t>
      </w:r>
    </w:p>
    <w:p w14:paraId="3C71D9D5" w14:textId="0EAD631F" w:rsidR="73C22501" w:rsidRDefault="73C22501" w:rsidP="73C22501">
      <w:pPr>
        <w:rPr>
          <w:rFonts w:ascii="Calibri" w:eastAsia="Calibri" w:hAnsi="Calibri" w:cs="Calibri"/>
          <w:color w:val="000000" w:themeColor="text1"/>
          <w:sz w:val="22"/>
          <w:szCs w:val="22"/>
        </w:rPr>
      </w:pPr>
    </w:p>
    <w:p w14:paraId="574A65E7" w14:textId="214215D7" w:rsidR="6354A081" w:rsidRDefault="28C31F6A" w:rsidP="1D32C283">
      <w:pPr>
        <w:rPr>
          <w:rFonts w:ascii="Calibri" w:eastAsia="Calibri" w:hAnsi="Calibri" w:cs="Calibri"/>
          <w:color w:val="000000" w:themeColor="text1"/>
          <w:sz w:val="22"/>
          <w:szCs w:val="22"/>
        </w:rPr>
      </w:pPr>
      <w:r w:rsidRPr="2231676C">
        <w:rPr>
          <w:rFonts w:ascii="Calibri" w:eastAsia="Calibri" w:hAnsi="Calibri" w:cs="Calibri"/>
          <w:color w:val="000000" w:themeColor="text1"/>
          <w:sz w:val="22"/>
          <w:szCs w:val="22"/>
        </w:rPr>
        <w:t xml:space="preserve">A total of 82/197 (41%) of students registered in the Experimental Medicine </w:t>
      </w:r>
      <w:r w:rsidR="6A47981F" w:rsidRPr="2231676C">
        <w:rPr>
          <w:rFonts w:ascii="Calibri" w:eastAsia="Calibri" w:hAnsi="Calibri" w:cs="Calibri"/>
          <w:color w:val="000000" w:themeColor="text1"/>
          <w:sz w:val="22"/>
          <w:szCs w:val="22"/>
        </w:rPr>
        <w:t>P</w:t>
      </w:r>
      <w:r w:rsidR="2E820979" w:rsidRPr="2231676C">
        <w:rPr>
          <w:rFonts w:ascii="Calibri" w:eastAsia="Calibri" w:hAnsi="Calibri" w:cs="Calibri"/>
          <w:color w:val="000000" w:themeColor="text1"/>
          <w:sz w:val="22"/>
          <w:szCs w:val="22"/>
        </w:rPr>
        <w:t xml:space="preserve">rogram </w:t>
      </w:r>
      <w:r w:rsidRPr="2231676C">
        <w:rPr>
          <w:rFonts w:ascii="Calibri" w:eastAsia="Calibri" w:hAnsi="Calibri" w:cs="Calibri"/>
          <w:color w:val="000000" w:themeColor="text1"/>
          <w:sz w:val="22"/>
          <w:szCs w:val="22"/>
        </w:rPr>
        <w:t>(</w:t>
      </w:r>
      <w:proofErr w:type="spellStart"/>
      <w:r w:rsidRPr="2231676C">
        <w:rPr>
          <w:rFonts w:ascii="Calibri" w:eastAsia="Calibri" w:hAnsi="Calibri" w:cs="Calibri"/>
          <w:color w:val="000000" w:themeColor="text1"/>
          <w:sz w:val="22"/>
          <w:szCs w:val="22"/>
        </w:rPr>
        <w:t>ExMed</w:t>
      </w:r>
      <w:proofErr w:type="spellEnd"/>
      <w:r w:rsidRPr="2231676C">
        <w:rPr>
          <w:rFonts w:ascii="Calibri" w:eastAsia="Calibri" w:hAnsi="Calibri" w:cs="Calibri"/>
          <w:color w:val="000000" w:themeColor="text1"/>
          <w:sz w:val="22"/>
          <w:szCs w:val="22"/>
        </w:rPr>
        <w:t>)</w:t>
      </w:r>
      <w:r w:rsidR="7908DF04" w:rsidRPr="2231676C">
        <w:rPr>
          <w:rFonts w:ascii="Calibri" w:eastAsia="Calibri" w:hAnsi="Calibri" w:cs="Calibri"/>
          <w:color w:val="000000" w:themeColor="text1"/>
          <w:sz w:val="22"/>
          <w:szCs w:val="22"/>
        </w:rPr>
        <w:t xml:space="preserve"> in May/June 2021</w:t>
      </w:r>
      <w:r w:rsidRPr="2231676C">
        <w:rPr>
          <w:rFonts w:ascii="Calibri" w:eastAsia="Calibri" w:hAnsi="Calibri" w:cs="Calibri"/>
          <w:color w:val="000000" w:themeColor="text1"/>
          <w:sz w:val="22"/>
          <w:szCs w:val="22"/>
        </w:rPr>
        <w:t xml:space="preserve"> completed the survey. About three quarters (74%) of responde</w:t>
      </w:r>
      <w:r w:rsidR="40BFA652" w:rsidRPr="2231676C">
        <w:rPr>
          <w:rFonts w:ascii="Calibri" w:eastAsia="Calibri" w:hAnsi="Calibri" w:cs="Calibri"/>
          <w:color w:val="000000" w:themeColor="text1"/>
          <w:sz w:val="22"/>
          <w:szCs w:val="22"/>
        </w:rPr>
        <w:t>rs</w:t>
      </w:r>
      <w:r w:rsidRPr="2231676C">
        <w:rPr>
          <w:rFonts w:ascii="Calibri" w:eastAsia="Calibri" w:hAnsi="Calibri" w:cs="Calibri"/>
          <w:color w:val="000000" w:themeColor="text1"/>
          <w:sz w:val="22"/>
          <w:szCs w:val="22"/>
        </w:rPr>
        <w:t xml:space="preserve"> answered all the questions posed in the survey. </w:t>
      </w:r>
      <w:r w:rsidR="38BA35D0" w:rsidRPr="2231676C">
        <w:rPr>
          <w:rFonts w:ascii="Calibri" w:eastAsia="Calibri" w:hAnsi="Calibri" w:cs="Calibri"/>
          <w:color w:val="000000" w:themeColor="text1"/>
          <w:sz w:val="22"/>
          <w:szCs w:val="22"/>
        </w:rPr>
        <w:t>A major</w:t>
      </w:r>
      <w:r w:rsidR="52708E2D" w:rsidRPr="2231676C">
        <w:rPr>
          <w:rFonts w:ascii="Calibri" w:eastAsia="Calibri" w:hAnsi="Calibri" w:cs="Calibri"/>
          <w:color w:val="000000" w:themeColor="text1"/>
          <w:sz w:val="22"/>
          <w:szCs w:val="22"/>
        </w:rPr>
        <w:t>it</w:t>
      </w:r>
      <w:r w:rsidR="38BA35D0" w:rsidRPr="2231676C">
        <w:rPr>
          <w:rFonts w:ascii="Calibri" w:eastAsia="Calibri" w:hAnsi="Calibri" w:cs="Calibri"/>
          <w:color w:val="000000" w:themeColor="text1"/>
          <w:sz w:val="22"/>
          <w:szCs w:val="22"/>
        </w:rPr>
        <w:t>y of the respondents</w:t>
      </w:r>
      <w:r w:rsidRPr="2231676C">
        <w:rPr>
          <w:rFonts w:ascii="Calibri" w:eastAsia="Calibri" w:hAnsi="Calibri" w:cs="Calibri"/>
          <w:color w:val="000000" w:themeColor="text1"/>
          <w:sz w:val="22"/>
          <w:szCs w:val="22"/>
        </w:rPr>
        <w:t xml:space="preserve"> were PhD (55%) and domestic (85%) students.</w:t>
      </w:r>
    </w:p>
    <w:p w14:paraId="66EF48F1" w14:textId="48AF085B" w:rsidR="73C22501" w:rsidRDefault="73C22501" w:rsidP="73C22501">
      <w:pPr>
        <w:rPr>
          <w:rFonts w:ascii="Calibri" w:eastAsia="Calibri" w:hAnsi="Calibri" w:cs="Calibri"/>
          <w:color w:val="000000" w:themeColor="text1"/>
          <w:sz w:val="22"/>
          <w:szCs w:val="22"/>
        </w:rPr>
      </w:pPr>
    </w:p>
    <w:p w14:paraId="332EC0C6" w14:textId="346E2CEB" w:rsidR="6354A081" w:rsidRDefault="6354A081" w:rsidP="5B3C47DD">
      <w:r w:rsidRPr="2231676C">
        <w:rPr>
          <w:rFonts w:ascii="Calibri" w:eastAsia="Calibri" w:hAnsi="Calibri" w:cs="Calibri"/>
          <w:color w:val="000000" w:themeColor="text1"/>
          <w:sz w:val="22"/>
          <w:szCs w:val="22"/>
        </w:rPr>
        <w:t xml:space="preserve">Generally, students </w:t>
      </w:r>
      <w:r w:rsidR="6D823C67" w:rsidRPr="2231676C">
        <w:rPr>
          <w:rFonts w:ascii="Calibri" w:eastAsia="Calibri" w:hAnsi="Calibri" w:cs="Calibri"/>
          <w:color w:val="000000" w:themeColor="text1"/>
          <w:sz w:val="22"/>
          <w:szCs w:val="22"/>
        </w:rPr>
        <w:t>have a neutral attitude towards</w:t>
      </w:r>
      <w:r w:rsidRPr="2231676C">
        <w:rPr>
          <w:rFonts w:ascii="Calibri" w:eastAsia="Calibri" w:hAnsi="Calibri" w:cs="Calibri"/>
          <w:color w:val="000000" w:themeColor="text1"/>
          <w:sz w:val="22"/>
          <w:szCs w:val="22"/>
        </w:rPr>
        <w:t xml:space="preserve"> the program and the university. Most of the students find the tuition costs to be only somewhat reasonable and similarly</w:t>
      </w:r>
      <w:r w:rsidR="04F5A688" w:rsidRPr="2231676C">
        <w:rPr>
          <w:rFonts w:ascii="Calibri" w:eastAsia="Calibri" w:hAnsi="Calibri" w:cs="Calibri"/>
          <w:color w:val="000000" w:themeColor="text1"/>
          <w:sz w:val="22"/>
          <w:szCs w:val="22"/>
        </w:rPr>
        <w:t>, are</w:t>
      </w:r>
      <w:r w:rsidRPr="2231676C">
        <w:rPr>
          <w:rFonts w:ascii="Calibri" w:eastAsia="Calibri" w:hAnsi="Calibri" w:cs="Calibri"/>
          <w:color w:val="000000" w:themeColor="text1"/>
          <w:sz w:val="22"/>
          <w:szCs w:val="22"/>
        </w:rPr>
        <w:t xml:space="preserve"> only somewhat satisfied with the </w:t>
      </w:r>
      <w:proofErr w:type="spellStart"/>
      <w:r w:rsidRPr="2231676C">
        <w:rPr>
          <w:rFonts w:ascii="Calibri" w:eastAsia="Calibri" w:hAnsi="Calibri" w:cs="Calibri"/>
          <w:color w:val="000000" w:themeColor="text1"/>
          <w:sz w:val="22"/>
          <w:szCs w:val="22"/>
        </w:rPr>
        <w:t>ExMed</w:t>
      </w:r>
      <w:proofErr w:type="spellEnd"/>
      <w:r w:rsidRPr="2231676C">
        <w:rPr>
          <w:rFonts w:ascii="Calibri" w:eastAsia="Calibri" w:hAnsi="Calibri" w:cs="Calibri"/>
          <w:color w:val="000000" w:themeColor="text1"/>
          <w:sz w:val="22"/>
          <w:szCs w:val="22"/>
        </w:rPr>
        <w:t xml:space="preserve"> Program. Particularly, </w:t>
      </w:r>
      <w:r w:rsidR="4E1CAD35" w:rsidRPr="2231676C">
        <w:rPr>
          <w:rFonts w:ascii="Calibri" w:eastAsia="Calibri" w:hAnsi="Calibri" w:cs="Calibri"/>
          <w:color w:val="000000" w:themeColor="text1"/>
          <w:sz w:val="22"/>
          <w:szCs w:val="22"/>
        </w:rPr>
        <w:t xml:space="preserve">most </w:t>
      </w:r>
      <w:r w:rsidRPr="2231676C">
        <w:rPr>
          <w:rFonts w:ascii="Calibri" w:eastAsia="Calibri" w:hAnsi="Calibri" w:cs="Calibri"/>
          <w:color w:val="000000" w:themeColor="text1"/>
          <w:sz w:val="22"/>
          <w:szCs w:val="22"/>
        </w:rPr>
        <w:t xml:space="preserve">PhD students indicate feeling somewhat satisfied and ambivalent towards the program. Furthermore, it is concerning that a large percentage (39%) of the responders would not recommend </w:t>
      </w:r>
      <w:proofErr w:type="spellStart"/>
      <w:r w:rsidRPr="2231676C">
        <w:rPr>
          <w:rFonts w:ascii="Calibri" w:eastAsia="Calibri" w:hAnsi="Calibri" w:cs="Calibri"/>
          <w:color w:val="000000" w:themeColor="text1"/>
          <w:sz w:val="22"/>
          <w:szCs w:val="22"/>
        </w:rPr>
        <w:t>ExMed</w:t>
      </w:r>
      <w:proofErr w:type="spellEnd"/>
      <w:r w:rsidRPr="2231676C">
        <w:rPr>
          <w:rFonts w:ascii="Calibri" w:eastAsia="Calibri" w:hAnsi="Calibri" w:cs="Calibri"/>
          <w:color w:val="000000" w:themeColor="text1"/>
          <w:sz w:val="22"/>
          <w:szCs w:val="22"/>
        </w:rPr>
        <w:t xml:space="preserve"> to other students considering graduate studies. This is particularly the sentiment of the PhD (</w:t>
      </w:r>
      <w:r w:rsidR="4A29222A" w:rsidRPr="2231676C">
        <w:rPr>
          <w:rFonts w:ascii="Calibri" w:eastAsia="Calibri" w:hAnsi="Calibri" w:cs="Calibri"/>
          <w:color w:val="000000" w:themeColor="text1"/>
          <w:sz w:val="22"/>
          <w:szCs w:val="22"/>
        </w:rPr>
        <w:t>n</w:t>
      </w:r>
      <w:r w:rsidRPr="2231676C">
        <w:rPr>
          <w:rFonts w:ascii="Calibri" w:eastAsia="Calibri" w:hAnsi="Calibri" w:cs="Calibri"/>
          <w:color w:val="000000" w:themeColor="text1"/>
          <w:sz w:val="22"/>
          <w:szCs w:val="22"/>
        </w:rPr>
        <w:t>=</w:t>
      </w:r>
      <w:r w:rsidR="0BB3F958" w:rsidRPr="2231676C">
        <w:rPr>
          <w:rFonts w:ascii="Calibri" w:eastAsia="Calibri" w:hAnsi="Calibri" w:cs="Calibri"/>
          <w:color w:val="000000" w:themeColor="text1"/>
          <w:sz w:val="22"/>
          <w:szCs w:val="22"/>
        </w:rPr>
        <w:t>21</w:t>
      </w:r>
      <w:r w:rsidRPr="2231676C">
        <w:rPr>
          <w:rFonts w:ascii="Calibri" w:eastAsia="Calibri" w:hAnsi="Calibri" w:cs="Calibri"/>
          <w:color w:val="000000" w:themeColor="text1"/>
          <w:sz w:val="22"/>
          <w:szCs w:val="22"/>
        </w:rPr>
        <w:t xml:space="preserve">, </w:t>
      </w:r>
      <w:r w:rsidR="679FD825" w:rsidRPr="2231676C">
        <w:rPr>
          <w:rFonts w:ascii="Calibri" w:eastAsia="Calibri" w:hAnsi="Calibri" w:cs="Calibri"/>
          <w:color w:val="000000" w:themeColor="text1"/>
          <w:sz w:val="22"/>
          <w:szCs w:val="22"/>
        </w:rPr>
        <w:t>55.3</w:t>
      </w:r>
      <w:r w:rsidRPr="2231676C">
        <w:rPr>
          <w:rFonts w:ascii="Calibri" w:eastAsia="Calibri" w:hAnsi="Calibri" w:cs="Calibri"/>
          <w:color w:val="000000" w:themeColor="text1"/>
          <w:sz w:val="22"/>
          <w:szCs w:val="22"/>
        </w:rPr>
        <w:t>%) and domestic students in the program</w:t>
      </w:r>
      <w:r w:rsidR="1FDE26F3" w:rsidRPr="2231676C">
        <w:rPr>
          <w:rFonts w:ascii="Calibri" w:eastAsia="Calibri" w:hAnsi="Calibri" w:cs="Calibri"/>
          <w:color w:val="000000" w:themeColor="text1"/>
          <w:sz w:val="22"/>
          <w:szCs w:val="22"/>
        </w:rPr>
        <w:t xml:space="preserve"> (n=26, 68.4%)</w:t>
      </w:r>
      <w:r w:rsidRPr="2231676C">
        <w:rPr>
          <w:rFonts w:ascii="Calibri" w:eastAsia="Calibri" w:hAnsi="Calibri" w:cs="Calibri"/>
          <w:color w:val="000000" w:themeColor="text1"/>
          <w:sz w:val="22"/>
          <w:szCs w:val="22"/>
        </w:rPr>
        <w:t xml:space="preserve">. This highlights an urgent need to further investigate what aspects or lack thereof in the program are rendering the students to feel only minimally satisfied with their experiences in </w:t>
      </w:r>
      <w:proofErr w:type="spellStart"/>
      <w:r w:rsidRPr="2231676C">
        <w:rPr>
          <w:rFonts w:ascii="Calibri" w:eastAsia="Calibri" w:hAnsi="Calibri" w:cs="Calibri"/>
          <w:color w:val="000000" w:themeColor="text1"/>
          <w:sz w:val="22"/>
          <w:szCs w:val="22"/>
        </w:rPr>
        <w:t>ExMed</w:t>
      </w:r>
      <w:proofErr w:type="spellEnd"/>
      <w:r w:rsidRPr="2231676C">
        <w:rPr>
          <w:rFonts w:ascii="Calibri" w:eastAsia="Calibri" w:hAnsi="Calibri" w:cs="Calibri"/>
          <w:color w:val="000000" w:themeColor="text1"/>
          <w:sz w:val="22"/>
          <w:szCs w:val="22"/>
        </w:rPr>
        <w:t>.</w:t>
      </w:r>
    </w:p>
    <w:p w14:paraId="3CABEE69" w14:textId="640858F0" w:rsidR="73C22501" w:rsidRDefault="73C22501" w:rsidP="73C22501">
      <w:pPr>
        <w:rPr>
          <w:rFonts w:ascii="Calibri" w:eastAsia="Calibri" w:hAnsi="Calibri" w:cs="Calibri"/>
          <w:color w:val="000000" w:themeColor="text1"/>
          <w:sz w:val="22"/>
          <w:szCs w:val="22"/>
        </w:rPr>
      </w:pPr>
    </w:p>
    <w:p w14:paraId="11BE8BA7" w14:textId="559AE89C" w:rsidR="6354A081" w:rsidRDefault="6354A081" w:rsidP="73C22501">
      <w:r w:rsidRPr="2231676C">
        <w:rPr>
          <w:rFonts w:ascii="Calibri" w:eastAsia="Calibri" w:hAnsi="Calibri" w:cs="Calibri"/>
          <w:color w:val="000000" w:themeColor="text1"/>
          <w:sz w:val="22"/>
          <w:szCs w:val="22"/>
        </w:rPr>
        <w:t>Fortunately, the majority of responders (</w:t>
      </w:r>
      <w:r w:rsidR="240B897E" w:rsidRPr="2231676C">
        <w:rPr>
          <w:rFonts w:ascii="Calibri" w:eastAsia="Calibri" w:hAnsi="Calibri" w:cs="Calibri"/>
          <w:color w:val="000000" w:themeColor="text1"/>
          <w:sz w:val="22"/>
          <w:szCs w:val="22"/>
        </w:rPr>
        <w:t>n</w:t>
      </w:r>
      <w:r w:rsidRPr="2231676C">
        <w:rPr>
          <w:rFonts w:ascii="Calibri" w:eastAsia="Calibri" w:hAnsi="Calibri" w:cs="Calibri"/>
          <w:color w:val="000000" w:themeColor="text1"/>
          <w:sz w:val="22"/>
          <w:szCs w:val="22"/>
        </w:rPr>
        <w:t>=</w:t>
      </w:r>
      <w:r w:rsidR="3CDCF478" w:rsidRPr="2231676C">
        <w:rPr>
          <w:rFonts w:ascii="Calibri" w:eastAsia="Calibri" w:hAnsi="Calibri" w:cs="Calibri"/>
          <w:color w:val="000000" w:themeColor="text1"/>
          <w:sz w:val="22"/>
          <w:szCs w:val="22"/>
        </w:rPr>
        <w:t>3</w:t>
      </w:r>
      <w:r w:rsidR="3CFFFA4C" w:rsidRPr="2231676C">
        <w:rPr>
          <w:rFonts w:ascii="Calibri" w:eastAsia="Calibri" w:hAnsi="Calibri" w:cs="Calibri"/>
          <w:color w:val="000000" w:themeColor="text1"/>
          <w:sz w:val="22"/>
          <w:szCs w:val="22"/>
        </w:rPr>
        <w:t>3</w:t>
      </w:r>
      <w:r w:rsidRPr="2231676C">
        <w:rPr>
          <w:rFonts w:ascii="Calibri" w:eastAsia="Calibri" w:hAnsi="Calibri" w:cs="Calibri"/>
          <w:color w:val="000000" w:themeColor="text1"/>
          <w:sz w:val="22"/>
          <w:szCs w:val="22"/>
        </w:rPr>
        <w:t>/</w:t>
      </w:r>
      <w:r w:rsidR="52C758E5" w:rsidRPr="2231676C">
        <w:rPr>
          <w:rFonts w:ascii="Calibri" w:eastAsia="Calibri" w:hAnsi="Calibri" w:cs="Calibri"/>
          <w:color w:val="000000" w:themeColor="text1"/>
          <w:sz w:val="22"/>
          <w:szCs w:val="22"/>
        </w:rPr>
        <w:t>65</w:t>
      </w:r>
      <w:r w:rsidRPr="2231676C">
        <w:rPr>
          <w:rFonts w:ascii="Calibri" w:eastAsia="Calibri" w:hAnsi="Calibri" w:cs="Calibri"/>
          <w:color w:val="000000" w:themeColor="text1"/>
          <w:sz w:val="22"/>
          <w:szCs w:val="22"/>
        </w:rPr>
        <w:t xml:space="preserve">, </w:t>
      </w:r>
      <w:r w:rsidR="571E1D39" w:rsidRPr="2231676C">
        <w:rPr>
          <w:rFonts w:ascii="Calibri" w:eastAsia="Calibri" w:hAnsi="Calibri" w:cs="Calibri"/>
          <w:color w:val="000000" w:themeColor="text1"/>
          <w:sz w:val="22"/>
          <w:szCs w:val="22"/>
        </w:rPr>
        <w:t>50.8</w:t>
      </w:r>
      <w:r w:rsidRPr="2231676C">
        <w:rPr>
          <w:rFonts w:ascii="Calibri" w:eastAsia="Calibri" w:hAnsi="Calibri" w:cs="Calibri"/>
          <w:color w:val="000000" w:themeColor="text1"/>
          <w:sz w:val="22"/>
          <w:szCs w:val="22"/>
        </w:rPr>
        <w:t xml:space="preserve">%) believe that finding information about the program was somewhat </w:t>
      </w:r>
      <w:r w:rsidR="3154A27E" w:rsidRPr="2231676C">
        <w:rPr>
          <w:rFonts w:ascii="Calibri" w:eastAsia="Calibri" w:hAnsi="Calibri" w:cs="Calibri"/>
          <w:color w:val="000000" w:themeColor="text1"/>
          <w:sz w:val="22"/>
          <w:szCs w:val="22"/>
        </w:rPr>
        <w:t xml:space="preserve">or extremely </w:t>
      </w:r>
      <w:r w:rsidRPr="2231676C">
        <w:rPr>
          <w:rFonts w:ascii="Calibri" w:eastAsia="Calibri" w:hAnsi="Calibri" w:cs="Calibri"/>
          <w:color w:val="000000" w:themeColor="text1"/>
          <w:sz w:val="22"/>
          <w:szCs w:val="22"/>
        </w:rPr>
        <w:t xml:space="preserve">easy, and this may be attributed to the updates and improvements made to the program website. Also, most students (65%) answered being able to register in their desired courses suggesting that </w:t>
      </w:r>
      <w:proofErr w:type="spellStart"/>
      <w:r w:rsidRPr="2231676C">
        <w:rPr>
          <w:rFonts w:ascii="Calibri" w:eastAsia="Calibri" w:hAnsi="Calibri" w:cs="Calibri"/>
          <w:color w:val="000000" w:themeColor="text1"/>
          <w:sz w:val="22"/>
          <w:szCs w:val="22"/>
        </w:rPr>
        <w:t>ExMed</w:t>
      </w:r>
      <w:proofErr w:type="spellEnd"/>
      <w:r w:rsidRPr="2231676C">
        <w:rPr>
          <w:rFonts w:ascii="Calibri" w:eastAsia="Calibri" w:hAnsi="Calibri" w:cs="Calibri"/>
          <w:color w:val="000000" w:themeColor="text1"/>
          <w:sz w:val="22"/>
          <w:szCs w:val="22"/>
        </w:rPr>
        <w:t xml:space="preserve"> is currently offering the right number of seats for each course. Interestingly, only a small portion (</w:t>
      </w:r>
      <w:r w:rsidR="77150170" w:rsidRPr="2231676C">
        <w:rPr>
          <w:rFonts w:ascii="Calibri" w:eastAsia="Calibri" w:hAnsi="Calibri" w:cs="Calibri"/>
          <w:color w:val="000000" w:themeColor="text1"/>
          <w:sz w:val="22"/>
          <w:szCs w:val="22"/>
        </w:rPr>
        <w:t>n</w:t>
      </w:r>
      <w:r w:rsidRPr="2231676C">
        <w:rPr>
          <w:rFonts w:ascii="Calibri" w:eastAsia="Calibri" w:hAnsi="Calibri" w:cs="Calibri"/>
          <w:color w:val="000000" w:themeColor="text1"/>
          <w:sz w:val="22"/>
          <w:szCs w:val="22"/>
        </w:rPr>
        <w:t>=14/82, 17%) of students are opting to take courses outside of the program even though this is an option available to all students. At the same time the vast majority (76%) of students indicate that they desire more options for elective courses within the program. Future steps can include following-up on this survey with an initiative to help elucidate the types of courses students are interested in taking through the program (e.g., outcomes research, bioinformatics, public health, health economics, etc.). On the other hand, students are mostly satisfied with the courses they have taken</w:t>
      </w:r>
      <w:r w:rsidR="6DC45871" w:rsidRPr="2231676C">
        <w:rPr>
          <w:rFonts w:ascii="Calibri" w:eastAsia="Calibri" w:hAnsi="Calibri" w:cs="Calibri"/>
          <w:color w:val="000000" w:themeColor="text1"/>
          <w:sz w:val="22"/>
          <w:szCs w:val="22"/>
        </w:rPr>
        <w:t>,</w:t>
      </w:r>
      <w:r w:rsidRPr="2231676C">
        <w:rPr>
          <w:rFonts w:ascii="Calibri" w:eastAsia="Calibri" w:hAnsi="Calibri" w:cs="Calibri"/>
          <w:color w:val="000000" w:themeColor="text1"/>
          <w:sz w:val="22"/>
          <w:szCs w:val="22"/>
        </w:rPr>
        <w:t xml:space="preserve"> indicating the good quality of courses currently available through the program.</w:t>
      </w:r>
    </w:p>
    <w:p w14:paraId="7633EDD2" w14:textId="7CBD1205" w:rsidR="73C22501" w:rsidRDefault="73C22501" w:rsidP="73C22501">
      <w:pPr>
        <w:rPr>
          <w:rFonts w:ascii="Calibri" w:eastAsia="Calibri" w:hAnsi="Calibri" w:cs="Calibri"/>
          <w:color w:val="000000" w:themeColor="text1"/>
          <w:sz w:val="22"/>
          <w:szCs w:val="22"/>
        </w:rPr>
      </w:pPr>
    </w:p>
    <w:p w14:paraId="3ED961CC" w14:textId="4C5F238B" w:rsidR="6354A081" w:rsidRDefault="6354A081" w:rsidP="73C22501">
      <w:r w:rsidRPr="73C22501">
        <w:rPr>
          <w:rFonts w:ascii="Calibri" w:eastAsia="Calibri" w:hAnsi="Calibri" w:cs="Calibri"/>
          <w:color w:val="000000" w:themeColor="text1"/>
          <w:sz w:val="22"/>
          <w:szCs w:val="22"/>
        </w:rPr>
        <w:t>Moreover, students are overall satisfied with their supervisors. They indicate receiving the necessary support and feeling comfortable speaking to and discussing issues with their supervisors. They also indicate receiving feedback on their work and projects. Overall, it seems students have healthy and professional relationships with their supervisors.</w:t>
      </w:r>
    </w:p>
    <w:p w14:paraId="5BDDAA22" w14:textId="0399412D" w:rsidR="73C22501" w:rsidRDefault="73C22501" w:rsidP="73C22501">
      <w:pPr>
        <w:rPr>
          <w:rFonts w:ascii="Calibri" w:eastAsia="Calibri" w:hAnsi="Calibri" w:cs="Calibri"/>
          <w:color w:val="000000" w:themeColor="text1"/>
          <w:sz w:val="22"/>
          <w:szCs w:val="22"/>
        </w:rPr>
      </w:pPr>
    </w:p>
    <w:p w14:paraId="78455937" w14:textId="340568E8" w:rsidR="6354A081" w:rsidRDefault="6354A081" w:rsidP="73C22501">
      <w:r w:rsidRPr="2231676C">
        <w:rPr>
          <w:rFonts w:ascii="Calibri" w:eastAsia="Calibri" w:hAnsi="Calibri" w:cs="Calibri"/>
          <w:color w:val="000000" w:themeColor="text1"/>
          <w:sz w:val="22"/>
          <w:szCs w:val="22"/>
        </w:rPr>
        <w:t>Assessing funding, a good proportion (</w:t>
      </w:r>
      <w:r w:rsidR="2B4FB136" w:rsidRPr="2231676C">
        <w:rPr>
          <w:rFonts w:ascii="Calibri" w:eastAsia="Calibri" w:hAnsi="Calibri" w:cs="Calibri"/>
          <w:color w:val="000000" w:themeColor="text1"/>
          <w:sz w:val="22"/>
          <w:szCs w:val="22"/>
        </w:rPr>
        <w:t>77</w:t>
      </w:r>
      <w:r w:rsidR="4A94E443" w:rsidRPr="2231676C">
        <w:rPr>
          <w:rFonts w:ascii="Calibri" w:eastAsia="Calibri" w:hAnsi="Calibri" w:cs="Calibri"/>
          <w:color w:val="000000" w:themeColor="text1"/>
          <w:sz w:val="22"/>
          <w:szCs w:val="22"/>
        </w:rPr>
        <w:t>%</w:t>
      </w:r>
      <w:r w:rsidRPr="2231676C">
        <w:rPr>
          <w:rFonts w:ascii="Calibri" w:eastAsia="Calibri" w:hAnsi="Calibri" w:cs="Calibri"/>
          <w:color w:val="000000" w:themeColor="text1"/>
          <w:sz w:val="22"/>
          <w:szCs w:val="22"/>
        </w:rPr>
        <w:t>) of students receive adequate funding ($20,000-$30,000) each year. There are however a few students (</w:t>
      </w:r>
      <w:r w:rsidR="00EEA066" w:rsidRPr="2231676C">
        <w:rPr>
          <w:rFonts w:ascii="Calibri" w:eastAsia="Calibri" w:hAnsi="Calibri" w:cs="Calibri"/>
          <w:color w:val="000000" w:themeColor="text1"/>
          <w:sz w:val="22"/>
          <w:szCs w:val="22"/>
        </w:rPr>
        <w:t>n</w:t>
      </w:r>
      <w:r w:rsidRPr="2231676C">
        <w:rPr>
          <w:rFonts w:ascii="Calibri" w:eastAsia="Calibri" w:hAnsi="Calibri" w:cs="Calibri"/>
          <w:color w:val="000000" w:themeColor="text1"/>
          <w:sz w:val="22"/>
          <w:szCs w:val="22"/>
        </w:rPr>
        <w:t>=</w:t>
      </w:r>
      <w:r w:rsidR="59BF3E45" w:rsidRPr="2231676C">
        <w:rPr>
          <w:rFonts w:ascii="Calibri" w:eastAsia="Calibri" w:hAnsi="Calibri" w:cs="Calibri"/>
          <w:color w:val="000000" w:themeColor="text1"/>
          <w:sz w:val="22"/>
          <w:szCs w:val="22"/>
        </w:rPr>
        <w:t>4</w:t>
      </w:r>
      <w:r w:rsidRPr="2231676C">
        <w:rPr>
          <w:rFonts w:ascii="Calibri" w:eastAsia="Calibri" w:hAnsi="Calibri" w:cs="Calibri"/>
          <w:color w:val="000000" w:themeColor="text1"/>
          <w:sz w:val="22"/>
          <w:szCs w:val="22"/>
        </w:rPr>
        <w:t>) who indicated that they received less than $18,000/year and this is the minimum required. Not surprisingly, international students (</w:t>
      </w:r>
      <w:r w:rsidR="3B31F9B8" w:rsidRPr="2231676C">
        <w:rPr>
          <w:rFonts w:ascii="Calibri" w:eastAsia="Calibri" w:hAnsi="Calibri" w:cs="Calibri"/>
          <w:color w:val="000000" w:themeColor="text1"/>
          <w:sz w:val="22"/>
          <w:szCs w:val="22"/>
        </w:rPr>
        <w:t>n</w:t>
      </w:r>
      <w:r w:rsidRPr="2231676C">
        <w:rPr>
          <w:rFonts w:ascii="Calibri" w:eastAsia="Calibri" w:hAnsi="Calibri" w:cs="Calibri"/>
          <w:color w:val="000000" w:themeColor="text1"/>
          <w:sz w:val="22"/>
          <w:szCs w:val="22"/>
        </w:rPr>
        <w:t>=</w:t>
      </w:r>
      <w:r w:rsidR="19E46774" w:rsidRPr="2231676C">
        <w:rPr>
          <w:rFonts w:ascii="Calibri" w:eastAsia="Calibri" w:hAnsi="Calibri" w:cs="Calibri"/>
          <w:color w:val="000000" w:themeColor="text1"/>
          <w:sz w:val="22"/>
          <w:szCs w:val="22"/>
        </w:rPr>
        <w:t>15</w:t>
      </w:r>
      <w:r w:rsidRPr="2231676C">
        <w:rPr>
          <w:rFonts w:ascii="Calibri" w:eastAsia="Calibri" w:hAnsi="Calibri" w:cs="Calibri"/>
          <w:color w:val="000000" w:themeColor="text1"/>
          <w:sz w:val="22"/>
          <w:szCs w:val="22"/>
        </w:rPr>
        <w:t>) responded worrying more often about funding when compared to domestic students</w:t>
      </w:r>
      <w:r w:rsidR="0B377E1A" w:rsidRPr="2231676C">
        <w:rPr>
          <w:rFonts w:ascii="Calibri" w:eastAsia="Calibri" w:hAnsi="Calibri" w:cs="Calibri"/>
          <w:color w:val="000000" w:themeColor="text1"/>
          <w:sz w:val="22"/>
          <w:szCs w:val="22"/>
        </w:rPr>
        <w:t>;</w:t>
      </w:r>
      <w:r w:rsidRPr="2231676C">
        <w:rPr>
          <w:rFonts w:ascii="Calibri" w:eastAsia="Calibri" w:hAnsi="Calibri" w:cs="Calibri"/>
          <w:color w:val="000000" w:themeColor="text1"/>
          <w:sz w:val="22"/>
          <w:szCs w:val="22"/>
        </w:rPr>
        <w:t xml:space="preserve"> this is possibly due to higher tuition costs and living expenses in Vancouver.</w:t>
      </w:r>
    </w:p>
    <w:p w14:paraId="68D07CAF" w14:textId="66D7BEC7" w:rsidR="73C22501" w:rsidRDefault="73C22501" w:rsidP="73C22501">
      <w:pPr>
        <w:rPr>
          <w:rFonts w:ascii="Calibri" w:eastAsia="Calibri" w:hAnsi="Calibri" w:cs="Calibri"/>
          <w:color w:val="000000" w:themeColor="text1"/>
          <w:sz w:val="22"/>
          <w:szCs w:val="22"/>
        </w:rPr>
      </w:pPr>
    </w:p>
    <w:p w14:paraId="447A884B" w14:textId="460D4660" w:rsidR="071A8C94" w:rsidRDefault="071A8C94" w:rsidP="73C22501">
      <w:pPr>
        <w:rPr>
          <w:rFonts w:ascii="Calibri" w:eastAsia="Calibri" w:hAnsi="Calibri" w:cs="Calibri"/>
          <w:color w:val="000000" w:themeColor="text1"/>
          <w:sz w:val="22"/>
          <w:szCs w:val="22"/>
        </w:rPr>
      </w:pPr>
      <w:r w:rsidRPr="2231676C">
        <w:rPr>
          <w:rFonts w:ascii="Calibri" w:eastAsia="Calibri" w:hAnsi="Calibri" w:cs="Calibri"/>
          <w:color w:val="000000" w:themeColor="text1"/>
          <w:sz w:val="22"/>
          <w:szCs w:val="22"/>
        </w:rPr>
        <w:t>When assessing the impact of COVID-1</w:t>
      </w:r>
      <w:r w:rsidR="3BD96E7B" w:rsidRPr="2231676C">
        <w:rPr>
          <w:rFonts w:ascii="Calibri" w:eastAsia="Calibri" w:hAnsi="Calibri" w:cs="Calibri"/>
          <w:color w:val="000000" w:themeColor="text1"/>
          <w:sz w:val="22"/>
          <w:szCs w:val="22"/>
        </w:rPr>
        <w:t>9,</w:t>
      </w:r>
      <w:r w:rsidRPr="2231676C">
        <w:rPr>
          <w:rFonts w:ascii="Calibri" w:eastAsia="Calibri" w:hAnsi="Calibri" w:cs="Calibri"/>
          <w:color w:val="000000" w:themeColor="text1"/>
          <w:sz w:val="22"/>
          <w:szCs w:val="22"/>
        </w:rPr>
        <w:t xml:space="preserve"> most students (</w:t>
      </w:r>
      <w:r w:rsidR="1D4E8692" w:rsidRPr="2231676C">
        <w:rPr>
          <w:rFonts w:ascii="Calibri" w:eastAsia="Calibri" w:hAnsi="Calibri" w:cs="Calibri"/>
          <w:color w:val="000000" w:themeColor="text1"/>
          <w:sz w:val="22"/>
          <w:szCs w:val="22"/>
        </w:rPr>
        <w:t>n</w:t>
      </w:r>
      <w:r w:rsidRPr="2231676C">
        <w:rPr>
          <w:rFonts w:ascii="Calibri" w:eastAsia="Calibri" w:hAnsi="Calibri" w:cs="Calibri"/>
          <w:color w:val="000000" w:themeColor="text1"/>
          <w:sz w:val="22"/>
          <w:szCs w:val="22"/>
        </w:rPr>
        <w:t>=</w:t>
      </w:r>
      <w:r w:rsidR="4E1206AE" w:rsidRPr="2231676C">
        <w:rPr>
          <w:rFonts w:ascii="Calibri" w:eastAsia="Calibri" w:hAnsi="Calibri" w:cs="Calibri"/>
          <w:color w:val="000000" w:themeColor="text1"/>
          <w:sz w:val="22"/>
          <w:szCs w:val="22"/>
        </w:rPr>
        <w:t>47</w:t>
      </w:r>
      <w:r w:rsidRPr="2231676C">
        <w:rPr>
          <w:rFonts w:ascii="Calibri" w:eastAsia="Calibri" w:hAnsi="Calibri" w:cs="Calibri"/>
          <w:color w:val="000000" w:themeColor="text1"/>
          <w:sz w:val="22"/>
          <w:szCs w:val="22"/>
        </w:rPr>
        <w:t>,</w:t>
      </w:r>
      <w:r w:rsidR="6DB022EB" w:rsidRPr="2231676C">
        <w:rPr>
          <w:rFonts w:ascii="Calibri" w:eastAsia="Calibri" w:hAnsi="Calibri" w:cs="Calibri"/>
          <w:color w:val="000000" w:themeColor="text1"/>
          <w:sz w:val="22"/>
          <w:szCs w:val="22"/>
        </w:rPr>
        <w:t xml:space="preserve"> 81</w:t>
      </w:r>
      <w:r w:rsidRPr="2231676C">
        <w:rPr>
          <w:rFonts w:ascii="Calibri" w:eastAsia="Calibri" w:hAnsi="Calibri" w:cs="Calibri"/>
          <w:color w:val="000000" w:themeColor="text1"/>
          <w:sz w:val="22"/>
          <w:szCs w:val="22"/>
        </w:rPr>
        <w:t>%) indicated that the pandemic had affected their overall wellbeing, but did not have much of an effect on</w:t>
      </w:r>
      <w:r w:rsidR="49D76AD8" w:rsidRPr="2231676C">
        <w:rPr>
          <w:rFonts w:ascii="Calibri" w:eastAsia="Calibri" w:hAnsi="Calibri" w:cs="Calibri"/>
          <w:color w:val="000000" w:themeColor="text1"/>
          <w:sz w:val="22"/>
          <w:szCs w:val="22"/>
        </w:rPr>
        <w:t xml:space="preserve"> t</w:t>
      </w:r>
      <w:r w:rsidRPr="2231676C">
        <w:rPr>
          <w:rFonts w:ascii="Calibri" w:eastAsia="Calibri" w:hAnsi="Calibri" w:cs="Calibri"/>
          <w:color w:val="000000" w:themeColor="text1"/>
          <w:sz w:val="22"/>
          <w:szCs w:val="22"/>
        </w:rPr>
        <w:t>heir academic</w:t>
      </w:r>
      <w:r w:rsidR="1F718BB2" w:rsidRPr="2231676C">
        <w:rPr>
          <w:rFonts w:ascii="Calibri" w:eastAsia="Calibri" w:hAnsi="Calibri" w:cs="Calibri"/>
          <w:color w:val="000000" w:themeColor="text1"/>
          <w:sz w:val="22"/>
          <w:szCs w:val="22"/>
        </w:rPr>
        <w:t>s</w:t>
      </w:r>
      <w:r w:rsidRPr="2231676C">
        <w:rPr>
          <w:rFonts w:ascii="Calibri" w:eastAsia="Calibri" w:hAnsi="Calibri" w:cs="Calibri"/>
          <w:color w:val="000000" w:themeColor="text1"/>
          <w:sz w:val="22"/>
          <w:szCs w:val="22"/>
        </w:rPr>
        <w:t xml:space="preserve"> and education</w:t>
      </w:r>
      <w:r w:rsidR="5B7572C6" w:rsidRPr="2231676C">
        <w:rPr>
          <w:rFonts w:ascii="Calibri" w:eastAsia="Calibri" w:hAnsi="Calibri" w:cs="Calibri"/>
          <w:color w:val="000000" w:themeColor="text1"/>
          <w:sz w:val="22"/>
          <w:szCs w:val="22"/>
        </w:rPr>
        <w:t xml:space="preserve"> (</w:t>
      </w:r>
      <w:r w:rsidR="6F6059A2" w:rsidRPr="2231676C">
        <w:rPr>
          <w:rFonts w:ascii="Calibri" w:eastAsia="Calibri" w:hAnsi="Calibri" w:cs="Calibri"/>
          <w:color w:val="000000" w:themeColor="text1"/>
          <w:sz w:val="22"/>
          <w:szCs w:val="22"/>
        </w:rPr>
        <w:t>n</w:t>
      </w:r>
      <w:r w:rsidR="5B7572C6" w:rsidRPr="2231676C">
        <w:rPr>
          <w:rFonts w:ascii="Calibri" w:eastAsia="Calibri" w:hAnsi="Calibri" w:cs="Calibri"/>
          <w:color w:val="000000" w:themeColor="text1"/>
          <w:sz w:val="22"/>
          <w:szCs w:val="22"/>
        </w:rPr>
        <w:t>=</w:t>
      </w:r>
      <w:r w:rsidR="224A174E" w:rsidRPr="2231676C">
        <w:rPr>
          <w:rFonts w:ascii="Calibri" w:eastAsia="Calibri" w:hAnsi="Calibri" w:cs="Calibri"/>
          <w:color w:val="000000" w:themeColor="text1"/>
          <w:sz w:val="22"/>
          <w:szCs w:val="22"/>
        </w:rPr>
        <w:t>19</w:t>
      </w:r>
      <w:r w:rsidR="5B7572C6" w:rsidRPr="2231676C">
        <w:rPr>
          <w:rFonts w:ascii="Calibri" w:eastAsia="Calibri" w:hAnsi="Calibri" w:cs="Calibri"/>
          <w:color w:val="000000" w:themeColor="text1"/>
          <w:sz w:val="22"/>
          <w:szCs w:val="22"/>
        </w:rPr>
        <w:t>,</w:t>
      </w:r>
      <w:r w:rsidR="061D5F45" w:rsidRPr="2231676C">
        <w:rPr>
          <w:rFonts w:ascii="Calibri" w:eastAsia="Calibri" w:hAnsi="Calibri" w:cs="Calibri"/>
          <w:color w:val="000000" w:themeColor="text1"/>
          <w:sz w:val="22"/>
          <w:szCs w:val="22"/>
        </w:rPr>
        <w:t xml:space="preserve"> 37</w:t>
      </w:r>
      <w:r w:rsidR="5B7572C6" w:rsidRPr="2231676C">
        <w:rPr>
          <w:rFonts w:ascii="Calibri" w:eastAsia="Calibri" w:hAnsi="Calibri" w:cs="Calibri"/>
          <w:color w:val="000000" w:themeColor="text1"/>
          <w:sz w:val="22"/>
          <w:szCs w:val="22"/>
        </w:rPr>
        <w:t>%).</w:t>
      </w:r>
      <w:r w:rsidR="713A3F64" w:rsidRPr="2231676C">
        <w:rPr>
          <w:rFonts w:ascii="Calibri" w:eastAsia="Calibri" w:hAnsi="Calibri" w:cs="Calibri"/>
          <w:color w:val="000000" w:themeColor="text1"/>
          <w:sz w:val="22"/>
          <w:szCs w:val="22"/>
        </w:rPr>
        <w:t xml:space="preserve"> W</w:t>
      </w:r>
      <w:r w:rsidR="0ACAED5B" w:rsidRPr="2231676C">
        <w:rPr>
          <w:rFonts w:ascii="Calibri" w:eastAsia="Calibri" w:hAnsi="Calibri" w:cs="Calibri"/>
          <w:color w:val="000000" w:themeColor="text1"/>
          <w:sz w:val="22"/>
          <w:szCs w:val="22"/>
        </w:rPr>
        <w:t xml:space="preserve">hen further delving into wellbeing and mental health, students overall indicated feeling confident in approaching setbacks </w:t>
      </w:r>
      <w:r w:rsidR="7CA0F92A" w:rsidRPr="2231676C">
        <w:rPr>
          <w:rFonts w:ascii="Calibri" w:eastAsia="Calibri" w:hAnsi="Calibri" w:cs="Calibri"/>
          <w:color w:val="000000" w:themeColor="text1"/>
          <w:sz w:val="22"/>
          <w:szCs w:val="22"/>
        </w:rPr>
        <w:t>(n=28, 5</w:t>
      </w:r>
      <w:r w:rsidR="7C12006F" w:rsidRPr="2231676C">
        <w:rPr>
          <w:rFonts w:ascii="Calibri" w:eastAsia="Calibri" w:hAnsi="Calibri" w:cs="Calibri"/>
          <w:color w:val="000000" w:themeColor="text1"/>
          <w:sz w:val="22"/>
          <w:szCs w:val="22"/>
        </w:rPr>
        <w:t>2</w:t>
      </w:r>
      <w:r w:rsidR="7CA0F92A" w:rsidRPr="2231676C">
        <w:rPr>
          <w:rFonts w:ascii="Calibri" w:eastAsia="Calibri" w:hAnsi="Calibri" w:cs="Calibri"/>
          <w:color w:val="000000" w:themeColor="text1"/>
          <w:sz w:val="22"/>
          <w:szCs w:val="22"/>
        </w:rPr>
        <w:t xml:space="preserve">%) </w:t>
      </w:r>
      <w:r w:rsidR="0ACAED5B" w:rsidRPr="2231676C">
        <w:rPr>
          <w:rFonts w:ascii="Calibri" w:eastAsia="Calibri" w:hAnsi="Calibri" w:cs="Calibri"/>
          <w:color w:val="000000" w:themeColor="text1"/>
          <w:sz w:val="22"/>
          <w:szCs w:val="22"/>
        </w:rPr>
        <w:t>and capable of completing the program successfully</w:t>
      </w:r>
      <w:r w:rsidR="1094E7A6" w:rsidRPr="2231676C">
        <w:rPr>
          <w:rFonts w:ascii="Calibri" w:eastAsia="Calibri" w:hAnsi="Calibri" w:cs="Calibri"/>
          <w:color w:val="000000" w:themeColor="text1"/>
          <w:sz w:val="22"/>
          <w:szCs w:val="22"/>
        </w:rPr>
        <w:t xml:space="preserve"> (n=35, 61%)</w:t>
      </w:r>
      <w:r w:rsidR="0ACAED5B" w:rsidRPr="2231676C">
        <w:rPr>
          <w:rFonts w:ascii="Calibri" w:eastAsia="Calibri" w:hAnsi="Calibri" w:cs="Calibri"/>
          <w:color w:val="000000" w:themeColor="text1"/>
          <w:sz w:val="22"/>
          <w:szCs w:val="22"/>
        </w:rPr>
        <w:t xml:space="preserve">. </w:t>
      </w:r>
      <w:r w:rsidR="68C0AE01" w:rsidRPr="2231676C">
        <w:rPr>
          <w:rFonts w:ascii="Calibri" w:eastAsia="Calibri" w:hAnsi="Calibri" w:cs="Calibri"/>
          <w:color w:val="000000" w:themeColor="text1"/>
          <w:sz w:val="22"/>
          <w:szCs w:val="22"/>
        </w:rPr>
        <w:t xml:space="preserve">Furthermore, students in the program most commonly stated knowing about the following resources: </w:t>
      </w:r>
      <w:r w:rsidR="56BAD4E8" w:rsidRPr="2231676C">
        <w:rPr>
          <w:rFonts w:ascii="Calibri" w:eastAsia="Calibri" w:hAnsi="Calibri" w:cs="Calibri"/>
          <w:color w:val="000000" w:themeColor="text1"/>
          <w:sz w:val="22"/>
          <w:szCs w:val="22"/>
        </w:rPr>
        <w:t>UBC Counselling, UBC Health Services and Library Research Commons. They also indicated feeling satisfied with th</w:t>
      </w:r>
      <w:r w:rsidR="31F54E6E" w:rsidRPr="2231676C">
        <w:rPr>
          <w:rFonts w:ascii="Calibri" w:eastAsia="Calibri" w:hAnsi="Calibri" w:cs="Calibri"/>
          <w:color w:val="000000" w:themeColor="text1"/>
          <w:sz w:val="22"/>
          <w:szCs w:val="22"/>
        </w:rPr>
        <w:t>ese services except for UBC Cou</w:t>
      </w:r>
      <w:r w:rsidR="3166CACF" w:rsidRPr="2231676C">
        <w:rPr>
          <w:rFonts w:ascii="Calibri" w:eastAsia="Calibri" w:hAnsi="Calibri" w:cs="Calibri"/>
          <w:color w:val="000000" w:themeColor="text1"/>
          <w:sz w:val="22"/>
          <w:szCs w:val="22"/>
        </w:rPr>
        <w:t>n</w:t>
      </w:r>
      <w:r w:rsidR="31F54E6E" w:rsidRPr="2231676C">
        <w:rPr>
          <w:rFonts w:ascii="Calibri" w:eastAsia="Calibri" w:hAnsi="Calibri" w:cs="Calibri"/>
          <w:color w:val="000000" w:themeColor="text1"/>
          <w:sz w:val="22"/>
          <w:szCs w:val="22"/>
        </w:rPr>
        <w:t xml:space="preserve">selling. </w:t>
      </w:r>
    </w:p>
    <w:p w14:paraId="5A5D2811" w14:textId="3C422441" w:rsidR="2231676C" w:rsidRDefault="2231676C" w:rsidP="2231676C">
      <w:pPr>
        <w:rPr>
          <w:rFonts w:ascii="Calibri" w:eastAsia="Calibri" w:hAnsi="Calibri" w:cs="Calibri"/>
          <w:color w:val="000000" w:themeColor="text1"/>
          <w:sz w:val="22"/>
          <w:szCs w:val="22"/>
        </w:rPr>
      </w:pPr>
    </w:p>
    <w:p w14:paraId="0C58242C" w14:textId="0D9C1763" w:rsidR="6354A081" w:rsidRDefault="6354A081" w:rsidP="2231676C">
      <w:pPr>
        <w:rPr>
          <w:rFonts w:ascii="Calibri" w:eastAsia="Calibri" w:hAnsi="Calibri" w:cs="Calibri"/>
          <w:color w:val="000000" w:themeColor="text1"/>
          <w:sz w:val="22"/>
          <w:szCs w:val="22"/>
        </w:rPr>
      </w:pPr>
      <w:r w:rsidRPr="2231676C">
        <w:rPr>
          <w:rFonts w:ascii="Calibri" w:eastAsia="Calibri" w:hAnsi="Calibri" w:cs="Calibri"/>
          <w:color w:val="000000" w:themeColor="text1"/>
          <w:sz w:val="22"/>
          <w:szCs w:val="22"/>
        </w:rPr>
        <w:t>When exploring the issue of bullying/harassment, of the 82 responders, 2</w:t>
      </w:r>
      <w:r w:rsidR="497E1D05" w:rsidRPr="2231676C">
        <w:rPr>
          <w:rFonts w:ascii="Calibri" w:eastAsia="Calibri" w:hAnsi="Calibri" w:cs="Calibri"/>
          <w:color w:val="000000" w:themeColor="text1"/>
          <w:sz w:val="22"/>
          <w:szCs w:val="22"/>
        </w:rPr>
        <w:t>5</w:t>
      </w:r>
      <w:r w:rsidRPr="2231676C">
        <w:rPr>
          <w:rFonts w:ascii="Calibri" w:eastAsia="Calibri" w:hAnsi="Calibri" w:cs="Calibri"/>
          <w:color w:val="000000" w:themeColor="text1"/>
          <w:sz w:val="22"/>
          <w:szCs w:val="22"/>
        </w:rPr>
        <w:t xml:space="preserve"> (</w:t>
      </w:r>
      <w:r w:rsidR="4128429E" w:rsidRPr="2231676C">
        <w:rPr>
          <w:rFonts w:ascii="Calibri" w:eastAsia="Calibri" w:hAnsi="Calibri" w:cs="Calibri"/>
          <w:color w:val="000000" w:themeColor="text1"/>
          <w:sz w:val="22"/>
          <w:szCs w:val="22"/>
        </w:rPr>
        <w:t>3</w:t>
      </w:r>
      <w:r w:rsidR="0CE2F9DE" w:rsidRPr="2231676C">
        <w:rPr>
          <w:rFonts w:ascii="Calibri" w:eastAsia="Calibri" w:hAnsi="Calibri" w:cs="Calibri"/>
          <w:color w:val="000000" w:themeColor="text1"/>
          <w:sz w:val="22"/>
          <w:szCs w:val="22"/>
        </w:rPr>
        <w:t>1</w:t>
      </w:r>
      <w:r w:rsidRPr="2231676C">
        <w:rPr>
          <w:rFonts w:ascii="Calibri" w:eastAsia="Calibri" w:hAnsi="Calibri" w:cs="Calibri"/>
          <w:color w:val="000000" w:themeColor="text1"/>
          <w:sz w:val="22"/>
          <w:szCs w:val="22"/>
        </w:rPr>
        <w:t xml:space="preserve">%) chose not to indicate an answer to the questions posed in this subject area. Nine students reported having experienced bullying/harassment from faculty/non-faculty members, while </w:t>
      </w:r>
      <w:r w:rsidR="47FDA1AC" w:rsidRPr="2231676C">
        <w:rPr>
          <w:rFonts w:ascii="Calibri" w:eastAsia="Calibri" w:hAnsi="Calibri" w:cs="Calibri"/>
          <w:color w:val="000000" w:themeColor="text1"/>
          <w:sz w:val="22"/>
          <w:szCs w:val="22"/>
        </w:rPr>
        <w:t>9</w:t>
      </w:r>
      <w:r w:rsidRPr="2231676C">
        <w:rPr>
          <w:rFonts w:ascii="Calibri" w:eastAsia="Calibri" w:hAnsi="Calibri" w:cs="Calibri"/>
          <w:color w:val="000000" w:themeColor="text1"/>
          <w:sz w:val="22"/>
          <w:szCs w:val="22"/>
        </w:rPr>
        <w:t xml:space="preserve"> reported generally experiencing bullying/harassment </w:t>
      </w:r>
      <w:r w:rsidR="62ADA00C" w:rsidRPr="2231676C">
        <w:rPr>
          <w:rFonts w:ascii="Calibri" w:eastAsia="Calibri" w:hAnsi="Calibri" w:cs="Calibri"/>
          <w:color w:val="000000" w:themeColor="text1"/>
          <w:sz w:val="22"/>
          <w:szCs w:val="22"/>
        </w:rPr>
        <w:t>of</w:t>
      </w:r>
      <w:r w:rsidRPr="2231676C">
        <w:rPr>
          <w:rFonts w:ascii="Calibri" w:eastAsia="Calibri" w:hAnsi="Calibri" w:cs="Calibri"/>
          <w:color w:val="000000" w:themeColor="text1"/>
          <w:sz w:val="22"/>
          <w:szCs w:val="22"/>
        </w:rPr>
        <w:t xml:space="preserve"> which only 5 notified someone in a leadership position. Sadly, only 1 of the 10 responders indicated feeling satisfied with the way the incident was resolved. Based on these results, it is clear that a more effective reporting system needs to be implemented immediately</w:t>
      </w:r>
      <w:r w:rsidR="3D3865BC" w:rsidRPr="2231676C">
        <w:rPr>
          <w:rFonts w:ascii="Calibri" w:eastAsia="Calibri" w:hAnsi="Calibri" w:cs="Calibri"/>
          <w:color w:val="000000" w:themeColor="text1"/>
          <w:sz w:val="22"/>
          <w:szCs w:val="22"/>
        </w:rPr>
        <w:t>.</w:t>
      </w:r>
      <w:r w:rsidRPr="2231676C">
        <w:rPr>
          <w:rFonts w:ascii="Calibri" w:eastAsia="Calibri" w:hAnsi="Calibri" w:cs="Calibri"/>
          <w:color w:val="000000" w:themeColor="text1"/>
          <w:sz w:val="22"/>
          <w:szCs w:val="22"/>
        </w:rPr>
        <w:t xml:space="preserve"> </w:t>
      </w:r>
      <w:r w:rsidR="0C0D0DF9" w:rsidRPr="2231676C">
        <w:rPr>
          <w:rFonts w:ascii="Calibri" w:eastAsia="Calibri" w:hAnsi="Calibri" w:cs="Calibri"/>
          <w:color w:val="000000" w:themeColor="text1"/>
          <w:sz w:val="22"/>
          <w:szCs w:val="22"/>
        </w:rPr>
        <w:t>A</w:t>
      </w:r>
      <w:r w:rsidRPr="2231676C">
        <w:rPr>
          <w:rFonts w:ascii="Calibri" w:eastAsia="Calibri" w:hAnsi="Calibri" w:cs="Calibri"/>
          <w:color w:val="000000" w:themeColor="text1"/>
          <w:sz w:val="22"/>
          <w:szCs w:val="22"/>
        </w:rPr>
        <w:t>s well</w:t>
      </w:r>
      <w:r w:rsidR="2A8B6968" w:rsidRPr="2231676C">
        <w:rPr>
          <w:rFonts w:ascii="Calibri" w:eastAsia="Calibri" w:hAnsi="Calibri" w:cs="Calibri"/>
          <w:color w:val="000000" w:themeColor="text1"/>
          <w:sz w:val="22"/>
          <w:szCs w:val="22"/>
        </w:rPr>
        <w:t>,</w:t>
      </w:r>
      <w:r w:rsidRPr="2231676C">
        <w:rPr>
          <w:rFonts w:ascii="Calibri" w:eastAsia="Calibri" w:hAnsi="Calibri" w:cs="Calibri"/>
          <w:color w:val="000000" w:themeColor="text1"/>
          <w:sz w:val="22"/>
          <w:szCs w:val="22"/>
        </w:rPr>
        <w:t xml:space="preserve"> further effort needs to be employed to devise an effective resolution system to address bullying/harassment in the program.</w:t>
      </w:r>
    </w:p>
    <w:p w14:paraId="5D1C8C17" w14:textId="3BEB9F6A" w:rsidR="73C22501" w:rsidRDefault="73C22501" w:rsidP="73C22501">
      <w:pPr>
        <w:rPr>
          <w:rFonts w:ascii="Calibri" w:eastAsia="Calibri" w:hAnsi="Calibri" w:cs="Calibri"/>
          <w:color w:val="000000" w:themeColor="text1"/>
          <w:sz w:val="22"/>
          <w:szCs w:val="22"/>
        </w:rPr>
      </w:pPr>
    </w:p>
    <w:p w14:paraId="5CDE5D6A" w14:textId="27ACC55F" w:rsidR="6354A081" w:rsidRDefault="6354A081" w:rsidP="73C22501">
      <w:pPr>
        <w:rPr>
          <w:rFonts w:ascii="Calibri" w:eastAsia="Calibri" w:hAnsi="Calibri" w:cs="Calibri"/>
          <w:color w:val="000000" w:themeColor="text1"/>
          <w:sz w:val="22"/>
          <w:szCs w:val="22"/>
        </w:rPr>
      </w:pPr>
      <w:r w:rsidRPr="793F3BE5">
        <w:rPr>
          <w:rFonts w:ascii="Calibri" w:eastAsia="Calibri" w:hAnsi="Calibri" w:cs="Calibri"/>
          <w:color w:val="000000" w:themeColor="text1"/>
          <w:sz w:val="22"/>
          <w:szCs w:val="22"/>
        </w:rPr>
        <w:t xml:space="preserve">In conclusion, this survey has provided insight into some of the issues </w:t>
      </w:r>
      <w:r w:rsidR="0EA2F434" w:rsidRPr="793F3BE5">
        <w:rPr>
          <w:rFonts w:ascii="Calibri" w:eastAsia="Calibri" w:hAnsi="Calibri" w:cs="Calibri"/>
          <w:color w:val="000000" w:themeColor="text1"/>
          <w:sz w:val="22"/>
          <w:szCs w:val="22"/>
        </w:rPr>
        <w:t>students face</w:t>
      </w:r>
      <w:r w:rsidRPr="793F3BE5">
        <w:rPr>
          <w:rFonts w:ascii="Calibri" w:eastAsia="Calibri" w:hAnsi="Calibri" w:cs="Calibri"/>
          <w:color w:val="000000" w:themeColor="text1"/>
          <w:sz w:val="22"/>
          <w:szCs w:val="22"/>
        </w:rPr>
        <w:t xml:space="preserve"> in the department of </w:t>
      </w:r>
      <w:proofErr w:type="spellStart"/>
      <w:r w:rsidRPr="793F3BE5">
        <w:rPr>
          <w:rFonts w:ascii="Calibri" w:eastAsia="Calibri" w:hAnsi="Calibri" w:cs="Calibri"/>
          <w:color w:val="000000" w:themeColor="text1"/>
          <w:sz w:val="22"/>
          <w:szCs w:val="22"/>
        </w:rPr>
        <w:t>ExMed</w:t>
      </w:r>
      <w:proofErr w:type="spellEnd"/>
      <w:r w:rsidRPr="793F3BE5">
        <w:rPr>
          <w:rFonts w:ascii="Calibri" w:eastAsia="Calibri" w:hAnsi="Calibri" w:cs="Calibri"/>
          <w:color w:val="000000" w:themeColor="text1"/>
          <w:sz w:val="22"/>
          <w:szCs w:val="22"/>
        </w:rPr>
        <w:t xml:space="preserve">. </w:t>
      </w:r>
      <w:r w:rsidR="524B09C9" w:rsidRPr="793F3BE5">
        <w:rPr>
          <w:rFonts w:ascii="Calibri" w:eastAsia="Calibri" w:hAnsi="Calibri" w:cs="Calibri"/>
          <w:color w:val="000000" w:themeColor="text1"/>
          <w:sz w:val="22"/>
          <w:szCs w:val="22"/>
        </w:rPr>
        <w:t>Increased</w:t>
      </w:r>
      <w:r w:rsidRPr="793F3BE5">
        <w:rPr>
          <w:rFonts w:ascii="Calibri" w:eastAsia="Calibri" w:hAnsi="Calibri" w:cs="Calibri"/>
          <w:color w:val="000000" w:themeColor="text1"/>
          <w:sz w:val="22"/>
          <w:szCs w:val="22"/>
        </w:rPr>
        <w:t xml:space="preserve"> efforts need to be </w:t>
      </w:r>
      <w:r w:rsidR="0323DBD1" w:rsidRPr="793F3BE5">
        <w:rPr>
          <w:rFonts w:ascii="Calibri" w:eastAsia="Calibri" w:hAnsi="Calibri" w:cs="Calibri"/>
          <w:color w:val="000000" w:themeColor="text1"/>
          <w:sz w:val="22"/>
          <w:szCs w:val="22"/>
        </w:rPr>
        <w:t xml:space="preserve">taken </w:t>
      </w:r>
      <w:r w:rsidRPr="793F3BE5">
        <w:rPr>
          <w:rFonts w:ascii="Calibri" w:eastAsia="Calibri" w:hAnsi="Calibri" w:cs="Calibri"/>
          <w:color w:val="000000" w:themeColor="text1"/>
          <w:sz w:val="22"/>
          <w:szCs w:val="22"/>
        </w:rPr>
        <w:t>to address the problems discussed in this report. Further details and graphical summaries are presented in the re</w:t>
      </w:r>
      <w:r w:rsidR="7749F03C" w:rsidRPr="793F3BE5">
        <w:rPr>
          <w:rFonts w:ascii="Calibri" w:eastAsia="Calibri" w:hAnsi="Calibri" w:cs="Calibri"/>
          <w:color w:val="000000" w:themeColor="text1"/>
          <w:sz w:val="22"/>
          <w:szCs w:val="22"/>
        </w:rPr>
        <w:t>mainder</w:t>
      </w:r>
      <w:r w:rsidRPr="793F3BE5">
        <w:rPr>
          <w:rFonts w:ascii="Calibri" w:eastAsia="Calibri" w:hAnsi="Calibri" w:cs="Calibri"/>
          <w:color w:val="000000" w:themeColor="text1"/>
          <w:sz w:val="22"/>
          <w:szCs w:val="22"/>
        </w:rPr>
        <w:t xml:space="preserve"> of this report.</w:t>
      </w:r>
    </w:p>
    <w:p w14:paraId="13DB5C69" w14:textId="3E55A12F" w:rsidR="009D07BC" w:rsidRPr="005A25D1" w:rsidRDefault="009D07BC" w:rsidP="2231676C">
      <w:pPr>
        <w:rPr>
          <w:b/>
          <w:bCs/>
          <w:sz w:val="28"/>
          <w:szCs w:val="28"/>
        </w:rPr>
      </w:pPr>
      <w:r w:rsidRPr="2231676C">
        <w:rPr>
          <w:b/>
          <w:bCs/>
          <w:sz w:val="28"/>
          <w:szCs w:val="28"/>
        </w:rPr>
        <w:lastRenderedPageBreak/>
        <w:t>D</w:t>
      </w:r>
      <w:r w:rsidR="4D524A3E" w:rsidRPr="2231676C">
        <w:rPr>
          <w:b/>
          <w:bCs/>
          <w:sz w:val="28"/>
          <w:szCs w:val="28"/>
        </w:rPr>
        <w:t>EMOGRAPHICS</w:t>
      </w:r>
    </w:p>
    <w:p w14:paraId="2660C55F" w14:textId="29B2AF35" w:rsidR="2231676C" w:rsidRDefault="2231676C" w:rsidP="2231676C">
      <w:pPr>
        <w:rPr>
          <w:rFonts w:ascii="Calibri" w:eastAsia="Calibri" w:hAnsi="Calibri" w:cs="Calibri"/>
          <w:b/>
          <w:bCs/>
          <w:color w:val="002060"/>
        </w:rPr>
      </w:pPr>
    </w:p>
    <w:p w14:paraId="584673F6" w14:textId="7B797068" w:rsidR="1772B9A9" w:rsidRDefault="1772B9A9">
      <w:r w:rsidRPr="44685C11">
        <w:rPr>
          <w:rFonts w:ascii="Calibri" w:eastAsia="Calibri" w:hAnsi="Calibri" w:cs="Calibri"/>
          <w:b/>
          <w:bCs/>
          <w:color w:val="002060"/>
        </w:rPr>
        <w:t>Survey Completion rate</w:t>
      </w:r>
    </w:p>
    <w:p w14:paraId="40D4C0FB" w14:textId="2C423EA7" w:rsidR="1772B9A9" w:rsidRDefault="1772B9A9" w:rsidP="44685C11">
      <w:pPr>
        <w:rPr>
          <w:rFonts w:ascii="Calibri" w:eastAsia="Calibri" w:hAnsi="Calibri" w:cs="Calibri"/>
          <w:color w:val="000000" w:themeColor="text1"/>
        </w:rPr>
      </w:pPr>
      <w:r w:rsidRPr="2231676C">
        <w:rPr>
          <w:rFonts w:ascii="Calibri" w:eastAsia="Calibri" w:hAnsi="Calibri" w:cs="Calibri"/>
          <w:color w:val="000000" w:themeColor="text1"/>
        </w:rPr>
        <w:t>41% (82/197) of registered Experimental Medicine students completed the survey. Among responders, 74.4% answered all the questions</w:t>
      </w:r>
      <w:r w:rsidR="545C4095" w:rsidRPr="2231676C">
        <w:rPr>
          <w:rFonts w:ascii="Calibri" w:eastAsia="Calibri" w:hAnsi="Calibri" w:cs="Calibri"/>
          <w:color w:val="000000" w:themeColor="text1"/>
        </w:rPr>
        <w:t xml:space="preserve">, while 80.8% finished </w:t>
      </w:r>
      <w:r w:rsidR="09D0C231" w:rsidRPr="2231676C">
        <w:rPr>
          <w:rFonts w:ascii="Calibri" w:eastAsia="Calibri" w:hAnsi="Calibri" w:cs="Calibri"/>
          <w:color w:val="000000" w:themeColor="text1"/>
        </w:rPr>
        <w:t>over</w:t>
      </w:r>
      <w:r w:rsidR="545C4095" w:rsidRPr="2231676C">
        <w:rPr>
          <w:rFonts w:ascii="Calibri" w:eastAsia="Calibri" w:hAnsi="Calibri" w:cs="Calibri"/>
          <w:color w:val="000000" w:themeColor="text1"/>
        </w:rPr>
        <w:t xml:space="preserve"> half of the questions. </w:t>
      </w:r>
    </w:p>
    <w:p w14:paraId="3458BB01" w14:textId="12CB4D32" w:rsidR="00265FE8" w:rsidRDefault="007861D4" w:rsidP="00265FE8">
      <w:pPr>
        <w:jc w:val="center"/>
      </w:pPr>
      <w:r>
        <w:rPr>
          <w:noProof/>
        </w:rPr>
        <w:drawing>
          <wp:inline distT="0" distB="0" distL="0" distR="0" wp14:anchorId="20E3FD9C" wp14:editId="48196F30">
            <wp:extent cx="5829300" cy="1981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1981200"/>
                    </a:xfrm>
                    <a:prstGeom prst="rect">
                      <a:avLst/>
                    </a:prstGeom>
                    <a:noFill/>
                    <a:ln>
                      <a:noFill/>
                    </a:ln>
                  </pic:spPr>
                </pic:pic>
              </a:graphicData>
            </a:graphic>
          </wp:inline>
        </w:drawing>
      </w:r>
    </w:p>
    <w:p w14:paraId="6AEE42C9" w14:textId="0B050000" w:rsidR="18F8F381" w:rsidRDefault="18F8F381" w:rsidP="44685C11">
      <w:pPr>
        <w:rPr>
          <w:rFonts w:ascii="Calibri" w:eastAsia="Calibri" w:hAnsi="Calibri" w:cs="Calibri"/>
          <w:b/>
          <w:bCs/>
          <w:color w:val="002060"/>
        </w:rPr>
      </w:pPr>
      <w:r w:rsidRPr="44685C11">
        <w:rPr>
          <w:rFonts w:ascii="Calibri" w:eastAsia="Calibri" w:hAnsi="Calibri" w:cs="Calibri"/>
          <w:b/>
          <w:bCs/>
          <w:color w:val="002060"/>
        </w:rPr>
        <w:t>Student Program</w:t>
      </w:r>
      <w:r w:rsidR="6EB62C1F" w:rsidRPr="44685C11">
        <w:rPr>
          <w:rFonts w:ascii="Calibri" w:eastAsia="Calibri" w:hAnsi="Calibri" w:cs="Calibri"/>
          <w:b/>
          <w:bCs/>
          <w:color w:val="002060"/>
        </w:rPr>
        <w:t xml:space="preserve"> and Status</w:t>
      </w:r>
    </w:p>
    <w:p w14:paraId="3675D780" w14:textId="45E8569C" w:rsidR="0190547D" w:rsidRDefault="0190547D" w:rsidP="44685C11">
      <w:pPr>
        <w:rPr>
          <w:rFonts w:ascii="Calibri" w:eastAsia="Calibri" w:hAnsi="Calibri" w:cs="Calibri"/>
          <w:color w:val="000000" w:themeColor="text1"/>
        </w:rPr>
      </w:pPr>
      <w:r w:rsidRPr="44685C11">
        <w:rPr>
          <w:rFonts w:ascii="Calibri" w:eastAsia="Calibri" w:hAnsi="Calibri" w:cs="Calibri"/>
          <w:color w:val="000000" w:themeColor="text1"/>
        </w:rPr>
        <w:t xml:space="preserve">There are more PhD students (55.4%) than MSc students (44.6%) that responded to the survey. </w:t>
      </w:r>
    </w:p>
    <w:p w14:paraId="59C96B96" w14:textId="790AAF0D" w:rsidR="00265FE8" w:rsidRDefault="1B5A49BC" w:rsidP="44685C11">
      <w:pPr>
        <w:rPr>
          <w:rFonts w:ascii="Calibri" w:eastAsia="Calibri" w:hAnsi="Calibri" w:cs="Calibri"/>
          <w:color w:val="000000" w:themeColor="text1"/>
        </w:rPr>
      </w:pPr>
      <w:r w:rsidRPr="73C22501">
        <w:rPr>
          <w:rFonts w:ascii="Calibri" w:eastAsia="Calibri" w:hAnsi="Calibri" w:cs="Calibri"/>
          <w:color w:val="000000" w:themeColor="text1"/>
        </w:rPr>
        <w:t xml:space="preserve">Domestic students </w:t>
      </w:r>
      <w:r w:rsidR="541CCAAB" w:rsidRPr="73C22501">
        <w:rPr>
          <w:rFonts w:ascii="Calibri" w:eastAsia="Calibri" w:hAnsi="Calibri" w:cs="Calibri"/>
          <w:color w:val="000000" w:themeColor="text1"/>
        </w:rPr>
        <w:t>(</w:t>
      </w:r>
      <w:r w:rsidR="15E6AE24" w:rsidRPr="73C22501">
        <w:rPr>
          <w:rFonts w:ascii="Calibri" w:eastAsia="Calibri" w:hAnsi="Calibri" w:cs="Calibri"/>
          <w:color w:val="000000" w:themeColor="text1"/>
        </w:rPr>
        <w:t>84.8%</w:t>
      </w:r>
      <w:r w:rsidR="2C43D6E8" w:rsidRPr="73C22501">
        <w:rPr>
          <w:rFonts w:ascii="Calibri" w:eastAsia="Calibri" w:hAnsi="Calibri" w:cs="Calibri"/>
          <w:color w:val="000000" w:themeColor="text1"/>
        </w:rPr>
        <w:t>)</w:t>
      </w:r>
      <w:r w:rsidR="15E6AE24" w:rsidRPr="73C22501">
        <w:rPr>
          <w:rFonts w:ascii="Calibri" w:eastAsia="Calibri" w:hAnsi="Calibri" w:cs="Calibri"/>
          <w:color w:val="000000" w:themeColor="text1"/>
        </w:rPr>
        <w:t xml:space="preserve"> </w:t>
      </w:r>
      <w:r w:rsidRPr="73C22501">
        <w:rPr>
          <w:rFonts w:ascii="Calibri" w:eastAsia="Calibri" w:hAnsi="Calibri" w:cs="Calibri"/>
          <w:color w:val="000000" w:themeColor="text1"/>
        </w:rPr>
        <w:t xml:space="preserve">composed the majority of the student body, but </w:t>
      </w:r>
      <w:r w:rsidR="00F3D896" w:rsidRPr="73C22501">
        <w:rPr>
          <w:rFonts w:ascii="Calibri" w:eastAsia="Calibri" w:hAnsi="Calibri" w:cs="Calibri"/>
          <w:color w:val="000000" w:themeColor="text1"/>
        </w:rPr>
        <w:t xml:space="preserve">the </w:t>
      </w:r>
      <w:r w:rsidRPr="73C22501">
        <w:rPr>
          <w:rFonts w:ascii="Calibri" w:eastAsia="Calibri" w:hAnsi="Calibri" w:cs="Calibri"/>
          <w:color w:val="000000" w:themeColor="text1"/>
        </w:rPr>
        <w:t xml:space="preserve">Experimental Medicine </w:t>
      </w:r>
      <w:r w:rsidR="4E3A6669" w:rsidRPr="73C22501">
        <w:rPr>
          <w:rFonts w:ascii="Calibri" w:eastAsia="Calibri" w:hAnsi="Calibri" w:cs="Calibri"/>
          <w:color w:val="000000" w:themeColor="text1"/>
        </w:rPr>
        <w:t>program</w:t>
      </w:r>
      <w:r w:rsidRPr="73C22501">
        <w:rPr>
          <w:rFonts w:ascii="Calibri" w:eastAsia="Calibri" w:hAnsi="Calibri" w:cs="Calibri"/>
          <w:color w:val="000000" w:themeColor="text1"/>
        </w:rPr>
        <w:t xml:space="preserve"> also ha</w:t>
      </w:r>
      <w:r w:rsidR="2F5EDB07" w:rsidRPr="73C22501">
        <w:rPr>
          <w:rFonts w:ascii="Calibri" w:eastAsia="Calibri" w:hAnsi="Calibri" w:cs="Calibri"/>
          <w:color w:val="000000" w:themeColor="text1"/>
        </w:rPr>
        <w:t>s</w:t>
      </w:r>
      <w:r w:rsidRPr="73C22501">
        <w:rPr>
          <w:rFonts w:ascii="Calibri" w:eastAsia="Calibri" w:hAnsi="Calibri" w:cs="Calibri"/>
          <w:color w:val="000000" w:themeColor="text1"/>
        </w:rPr>
        <w:t xml:space="preserve"> a high </w:t>
      </w:r>
      <w:r w:rsidR="62EC9DD0" w:rsidRPr="73C22501">
        <w:rPr>
          <w:rFonts w:ascii="Calibri" w:eastAsia="Calibri" w:hAnsi="Calibri" w:cs="Calibri"/>
          <w:color w:val="000000" w:themeColor="text1"/>
        </w:rPr>
        <w:t>percentage of international students</w:t>
      </w:r>
      <w:r w:rsidR="6B497823" w:rsidRPr="73C22501">
        <w:rPr>
          <w:rFonts w:ascii="Calibri" w:eastAsia="Calibri" w:hAnsi="Calibri" w:cs="Calibri"/>
          <w:color w:val="000000" w:themeColor="text1"/>
        </w:rPr>
        <w:t xml:space="preserve"> (15.2%)</w:t>
      </w:r>
      <w:r w:rsidR="62EC9DD0" w:rsidRPr="73C22501">
        <w:rPr>
          <w:rFonts w:ascii="Calibri" w:eastAsia="Calibri" w:hAnsi="Calibri" w:cs="Calibri"/>
          <w:color w:val="000000" w:themeColor="text1"/>
        </w:rPr>
        <w:t xml:space="preserve"> working on their MSc or PhD degree</w:t>
      </w:r>
      <w:r w:rsidR="163152BD" w:rsidRPr="73C22501">
        <w:rPr>
          <w:rFonts w:ascii="Calibri" w:eastAsia="Calibri" w:hAnsi="Calibri" w:cs="Calibri"/>
          <w:color w:val="000000" w:themeColor="text1"/>
        </w:rPr>
        <w:t>s</w:t>
      </w:r>
      <w:r w:rsidR="62EC9DD0" w:rsidRPr="73C22501">
        <w:rPr>
          <w:rFonts w:ascii="Calibri" w:eastAsia="Calibri" w:hAnsi="Calibri" w:cs="Calibri"/>
          <w:color w:val="000000" w:themeColor="text1"/>
        </w:rPr>
        <w:t xml:space="preserve">. </w:t>
      </w:r>
    </w:p>
    <w:p w14:paraId="29EA75BE" w14:textId="482DA9AE" w:rsidR="00265FE8" w:rsidRDefault="00265FE8" w:rsidP="00265FE8">
      <w:pPr>
        <w:jc w:val="center"/>
        <w:rPr>
          <w:rFonts w:ascii="Calibri" w:eastAsia="Calibri" w:hAnsi="Calibri" w:cs="Calibri"/>
          <w:color w:val="000000" w:themeColor="text1"/>
        </w:rPr>
      </w:pPr>
      <w:r>
        <w:rPr>
          <w:noProof/>
        </w:rPr>
        <w:drawing>
          <wp:inline distT="0" distB="0" distL="0" distR="0" wp14:anchorId="1AD35C65" wp14:editId="1CA1F5FE">
            <wp:extent cx="3809524" cy="447619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09524" cy="4476190"/>
                    </a:xfrm>
                    <a:prstGeom prst="rect">
                      <a:avLst/>
                    </a:prstGeom>
                  </pic:spPr>
                </pic:pic>
              </a:graphicData>
            </a:graphic>
          </wp:inline>
        </w:drawing>
      </w:r>
    </w:p>
    <w:p w14:paraId="3DC501D1" w14:textId="3C2EA6D8" w:rsidR="2231676C" w:rsidRDefault="2231676C" w:rsidP="2231676C">
      <w:pPr>
        <w:rPr>
          <w:rFonts w:ascii="Calibri" w:eastAsia="Calibri" w:hAnsi="Calibri" w:cs="Calibri"/>
          <w:b/>
          <w:bCs/>
          <w:color w:val="002060"/>
        </w:rPr>
      </w:pPr>
    </w:p>
    <w:p w14:paraId="56C7D175" w14:textId="06E6AF7B" w:rsidR="065F3E17" w:rsidRDefault="065F3E17" w:rsidP="44685C11">
      <w:pPr>
        <w:rPr>
          <w:rFonts w:ascii="Calibri" w:eastAsia="Calibri" w:hAnsi="Calibri" w:cs="Calibri"/>
          <w:b/>
          <w:bCs/>
          <w:color w:val="002060"/>
        </w:rPr>
      </w:pPr>
      <w:r w:rsidRPr="44685C11">
        <w:rPr>
          <w:rFonts w:ascii="Calibri" w:eastAsia="Calibri" w:hAnsi="Calibri" w:cs="Calibri"/>
          <w:b/>
          <w:bCs/>
          <w:color w:val="002060"/>
        </w:rPr>
        <w:t xml:space="preserve">Student </w:t>
      </w:r>
      <w:r w:rsidR="5C14CD5C" w:rsidRPr="44685C11">
        <w:rPr>
          <w:rFonts w:ascii="Calibri" w:eastAsia="Calibri" w:hAnsi="Calibri" w:cs="Calibri"/>
          <w:b/>
          <w:bCs/>
          <w:color w:val="002060"/>
        </w:rPr>
        <w:t>Program Progress and Start Date</w:t>
      </w:r>
    </w:p>
    <w:p w14:paraId="6C328609" w14:textId="157545BD" w:rsidR="25928902" w:rsidRDefault="25928902" w:rsidP="44685C11">
      <w:pPr>
        <w:rPr>
          <w:rFonts w:ascii="Calibri" w:eastAsia="Calibri" w:hAnsi="Calibri" w:cs="Calibri"/>
          <w:color w:val="000000" w:themeColor="text1"/>
        </w:rPr>
      </w:pPr>
      <w:r w:rsidRPr="2231676C">
        <w:rPr>
          <w:rFonts w:ascii="Calibri" w:eastAsia="Calibri" w:hAnsi="Calibri" w:cs="Calibri"/>
          <w:color w:val="000000" w:themeColor="text1"/>
        </w:rPr>
        <w:t>Most MSc responde</w:t>
      </w:r>
      <w:r w:rsidR="1AEA4C50" w:rsidRPr="2231676C">
        <w:rPr>
          <w:rFonts w:ascii="Calibri" w:eastAsia="Calibri" w:hAnsi="Calibri" w:cs="Calibri"/>
          <w:color w:val="000000" w:themeColor="text1"/>
        </w:rPr>
        <w:t>rs</w:t>
      </w:r>
      <w:r w:rsidRPr="2231676C">
        <w:rPr>
          <w:rFonts w:ascii="Calibri" w:eastAsia="Calibri" w:hAnsi="Calibri" w:cs="Calibri"/>
          <w:color w:val="000000" w:themeColor="text1"/>
        </w:rPr>
        <w:t xml:space="preserve"> are in their first or second year of the program</w:t>
      </w:r>
      <w:r w:rsidR="4415434C" w:rsidRPr="2231676C">
        <w:rPr>
          <w:rFonts w:ascii="Calibri" w:eastAsia="Calibri" w:hAnsi="Calibri" w:cs="Calibri"/>
          <w:color w:val="000000" w:themeColor="text1"/>
        </w:rPr>
        <w:t>, and all started their program in 2018 or later.</w:t>
      </w:r>
      <w:r w:rsidR="65D60670" w:rsidRPr="2231676C">
        <w:rPr>
          <w:rFonts w:ascii="Calibri" w:eastAsia="Calibri" w:hAnsi="Calibri" w:cs="Calibri"/>
          <w:color w:val="000000" w:themeColor="text1"/>
        </w:rPr>
        <w:t xml:space="preserve"> </w:t>
      </w:r>
      <w:r w:rsidRPr="2231676C">
        <w:rPr>
          <w:rFonts w:ascii="Calibri" w:eastAsia="Calibri" w:hAnsi="Calibri" w:cs="Calibri"/>
          <w:color w:val="000000" w:themeColor="text1"/>
        </w:rPr>
        <w:t>Most PhD responde</w:t>
      </w:r>
      <w:r w:rsidR="422FC5C9" w:rsidRPr="2231676C">
        <w:rPr>
          <w:rFonts w:ascii="Calibri" w:eastAsia="Calibri" w:hAnsi="Calibri" w:cs="Calibri"/>
          <w:color w:val="000000" w:themeColor="text1"/>
        </w:rPr>
        <w:t>rs</w:t>
      </w:r>
      <w:r w:rsidRPr="2231676C">
        <w:rPr>
          <w:rFonts w:ascii="Calibri" w:eastAsia="Calibri" w:hAnsi="Calibri" w:cs="Calibri"/>
          <w:color w:val="000000" w:themeColor="text1"/>
        </w:rPr>
        <w:t xml:space="preserve"> </w:t>
      </w:r>
      <w:r w:rsidR="7C5A9AD5" w:rsidRPr="2231676C">
        <w:rPr>
          <w:rFonts w:ascii="Calibri" w:eastAsia="Calibri" w:hAnsi="Calibri" w:cs="Calibri"/>
          <w:color w:val="000000" w:themeColor="text1"/>
        </w:rPr>
        <w:t>are in their second, third, or fourth year of the program</w:t>
      </w:r>
      <w:r w:rsidR="5ADF0292" w:rsidRPr="2231676C">
        <w:rPr>
          <w:rFonts w:ascii="Calibri" w:eastAsia="Calibri" w:hAnsi="Calibri" w:cs="Calibri"/>
          <w:color w:val="000000" w:themeColor="text1"/>
        </w:rPr>
        <w:t xml:space="preserve">. Their program starting date is also evenly distributed from 2015 to 2020, with a </w:t>
      </w:r>
      <w:r w:rsidR="6D5461D6" w:rsidRPr="2231676C">
        <w:rPr>
          <w:rFonts w:ascii="Calibri" w:eastAsia="Calibri" w:hAnsi="Calibri" w:cs="Calibri"/>
          <w:color w:val="000000" w:themeColor="text1"/>
        </w:rPr>
        <w:t>few outliers. H</w:t>
      </w:r>
      <w:r w:rsidR="16249015" w:rsidRPr="2231676C">
        <w:rPr>
          <w:rFonts w:ascii="Calibri" w:eastAsia="Calibri" w:hAnsi="Calibri" w:cs="Calibri"/>
          <w:color w:val="000000" w:themeColor="text1"/>
        </w:rPr>
        <w:t xml:space="preserve">owever, </w:t>
      </w:r>
      <w:r w:rsidR="0047264D" w:rsidRPr="2231676C">
        <w:rPr>
          <w:rFonts w:ascii="Calibri" w:eastAsia="Calibri" w:hAnsi="Calibri" w:cs="Calibri"/>
          <w:color w:val="000000" w:themeColor="text1"/>
        </w:rPr>
        <w:t>th</w:t>
      </w:r>
      <w:r w:rsidR="22D18027" w:rsidRPr="2231676C">
        <w:rPr>
          <w:rFonts w:ascii="Calibri" w:eastAsia="Calibri" w:hAnsi="Calibri" w:cs="Calibri"/>
          <w:color w:val="000000" w:themeColor="text1"/>
        </w:rPr>
        <w:t xml:space="preserve">is </w:t>
      </w:r>
      <w:r w:rsidR="0047264D" w:rsidRPr="2231676C">
        <w:rPr>
          <w:rFonts w:ascii="Calibri" w:eastAsia="Calibri" w:hAnsi="Calibri" w:cs="Calibri"/>
          <w:color w:val="000000" w:themeColor="text1"/>
        </w:rPr>
        <w:t xml:space="preserve">data did </w:t>
      </w:r>
      <w:r w:rsidR="16249015" w:rsidRPr="2231676C">
        <w:rPr>
          <w:rFonts w:ascii="Calibri" w:eastAsia="Calibri" w:hAnsi="Calibri" w:cs="Calibri"/>
          <w:color w:val="000000" w:themeColor="text1"/>
        </w:rPr>
        <w:t xml:space="preserve">not </w:t>
      </w:r>
      <w:r w:rsidR="448B3C54" w:rsidRPr="2231676C">
        <w:rPr>
          <w:rFonts w:ascii="Calibri" w:eastAsia="Calibri" w:hAnsi="Calibri" w:cs="Calibri"/>
          <w:color w:val="000000" w:themeColor="text1"/>
        </w:rPr>
        <w:lastRenderedPageBreak/>
        <w:t>account for</w:t>
      </w:r>
      <w:r w:rsidR="16249015" w:rsidRPr="2231676C">
        <w:rPr>
          <w:rFonts w:ascii="Calibri" w:eastAsia="Calibri" w:hAnsi="Calibri" w:cs="Calibri"/>
          <w:color w:val="000000" w:themeColor="text1"/>
        </w:rPr>
        <w:t xml:space="preserve"> MSc students transfer</w:t>
      </w:r>
      <w:r w:rsidR="307817A9" w:rsidRPr="2231676C">
        <w:rPr>
          <w:rFonts w:ascii="Calibri" w:eastAsia="Calibri" w:hAnsi="Calibri" w:cs="Calibri"/>
          <w:color w:val="000000" w:themeColor="text1"/>
        </w:rPr>
        <w:t>ring</w:t>
      </w:r>
      <w:r w:rsidR="16249015" w:rsidRPr="2231676C">
        <w:rPr>
          <w:rFonts w:ascii="Calibri" w:eastAsia="Calibri" w:hAnsi="Calibri" w:cs="Calibri"/>
          <w:color w:val="000000" w:themeColor="text1"/>
        </w:rPr>
        <w:t xml:space="preserve"> to the PhD program during their first or second year of stu</w:t>
      </w:r>
      <w:r w:rsidR="42A44EC7" w:rsidRPr="2231676C">
        <w:rPr>
          <w:rFonts w:ascii="Calibri" w:eastAsia="Calibri" w:hAnsi="Calibri" w:cs="Calibri"/>
          <w:color w:val="000000" w:themeColor="text1"/>
        </w:rPr>
        <w:t>dy</w:t>
      </w:r>
      <w:r w:rsidR="6864F860" w:rsidRPr="2231676C">
        <w:rPr>
          <w:rFonts w:ascii="Calibri" w:eastAsia="Calibri" w:hAnsi="Calibri" w:cs="Calibri"/>
          <w:color w:val="000000" w:themeColor="text1"/>
        </w:rPr>
        <w:t>, which could alter the demographic of first year MSc/PhD student</w:t>
      </w:r>
      <w:r w:rsidR="2152853E" w:rsidRPr="2231676C">
        <w:rPr>
          <w:rFonts w:ascii="Calibri" w:eastAsia="Calibri" w:hAnsi="Calibri" w:cs="Calibri"/>
          <w:color w:val="000000" w:themeColor="text1"/>
        </w:rPr>
        <w:t>s</w:t>
      </w:r>
      <w:r w:rsidR="6864F860" w:rsidRPr="2231676C">
        <w:rPr>
          <w:rFonts w:ascii="Calibri" w:eastAsia="Calibri" w:hAnsi="Calibri" w:cs="Calibri"/>
          <w:color w:val="000000" w:themeColor="text1"/>
        </w:rPr>
        <w:t xml:space="preserve">. </w:t>
      </w:r>
    </w:p>
    <w:p w14:paraId="5874549F" w14:textId="04BBF1C2" w:rsidR="44685C11" w:rsidRDefault="00265FE8" w:rsidP="00265FE8">
      <w:pPr>
        <w:spacing w:line="259" w:lineRule="auto"/>
        <w:jc w:val="center"/>
        <w:rPr>
          <w:b/>
          <w:bCs/>
          <w:u w:val="single"/>
        </w:rPr>
      </w:pPr>
      <w:r w:rsidRPr="00265FE8">
        <w:rPr>
          <w:noProof/>
        </w:rPr>
        <w:drawing>
          <wp:inline distT="0" distB="0" distL="0" distR="0" wp14:anchorId="393657AC" wp14:editId="74CE4429">
            <wp:extent cx="4000000" cy="3047619"/>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000" cy="3047619"/>
                    </a:xfrm>
                    <a:prstGeom prst="rect">
                      <a:avLst/>
                    </a:prstGeom>
                  </pic:spPr>
                </pic:pic>
              </a:graphicData>
            </a:graphic>
          </wp:inline>
        </w:drawing>
      </w:r>
    </w:p>
    <w:p w14:paraId="60946800" w14:textId="77777777" w:rsidR="00265FE8" w:rsidRDefault="00265FE8" w:rsidP="6525470E">
      <w:pPr>
        <w:rPr>
          <w:b/>
          <w:bCs/>
          <w:i/>
          <w:iCs/>
          <w:u w:val="single"/>
        </w:rPr>
      </w:pPr>
    </w:p>
    <w:p w14:paraId="12CE89C0" w14:textId="3C6DC96C" w:rsidR="009D07BC" w:rsidRPr="005A25D1" w:rsidRDefault="009D07BC" w:rsidP="2231676C">
      <w:pPr>
        <w:rPr>
          <w:b/>
          <w:bCs/>
          <w:sz w:val="28"/>
          <w:szCs w:val="28"/>
        </w:rPr>
      </w:pPr>
      <w:r w:rsidRPr="2231676C">
        <w:rPr>
          <w:b/>
          <w:bCs/>
          <w:sz w:val="28"/>
          <w:szCs w:val="28"/>
        </w:rPr>
        <w:t>P</w:t>
      </w:r>
      <w:r w:rsidR="53B8E0A2" w:rsidRPr="2231676C">
        <w:rPr>
          <w:b/>
          <w:bCs/>
          <w:sz w:val="28"/>
          <w:szCs w:val="28"/>
        </w:rPr>
        <w:t>ROGRAM FEEDBACK</w:t>
      </w:r>
    </w:p>
    <w:p w14:paraId="53A05DEB" w14:textId="17C52C93" w:rsidR="2231676C" w:rsidRDefault="2231676C" w:rsidP="2231676C">
      <w:pPr>
        <w:rPr>
          <w:rFonts w:ascii="Calibri" w:eastAsia="Calibri" w:hAnsi="Calibri" w:cs="Calibri"/>
          <w:b/>
          <w:bCs/>
          <w:color w:val="002060"/>
        </w:rPr>
      </w:pPr>
    </w:p>
    <w:p w14:paraId="5AB87533" w14:textId="7416D994" w:rsidR="009D07BC" w:rsidRPr="005A25D1" w:rsidRDefault="2E740CFF" w:rsidP="009D07BC">
      <w:r w:rsidRPr="6525470E">
        <w:rPr>
          <w:rFonts w:ascii="Calibri" w:eastAsia="Calibri" w:hAnsi="Calibri" w:cs="Calibri"/>
          <w:b/>
          <w:bCs/>
          <w:color w:val="002060"/>
        </w:rPr>
        <w:t>How reasonable or unreasonable is the tuition cost at this university?</w:t>
      </w:r>
    </w:p>
    <w:p w14:paraId="5BA5623D" w14:textId="4541E56B" w:rsidR="009D07BC" w:rsidRDefault="2E740CFF" w:rsidP="009D07BC">
      <w:pPr>
        <w:rPr>
          <w:rFonts w:ascii="Calibri" w:eastAsia="Calibri" w:hAnsi="Calibri" w:cs="Calibri"/>
          <w:color w:val="000000" w:themeColor="text1"/>
        </w:rPr>
      </w:pPr>
      <w:r w:rsidRPr="2231676C">
        <w:rPr>
          <w:rFonts w:ascii="Calibri" w:eastAsia="Calibri" w:hAnsi="Calibri" w:cs="Calibri"/>
          <w:color w:val="000000" w:themeColor="text1"/>
        </w:rPr>
        <w:t>As depicted in the leftmost graph, the majority of MSc (</w:t>
      </w:r>
      <w:r w:rsidR="00265FE8" w:rsidRPr="2231676C">
        <w:rPr>
          <w:rFonts w:ascii="Calibri" w:eastAsia="Calibri" w:hAnsi="Calibri" w:cs="Calibri"/>
          <w:color w:val="000000" w:themeColor="text1"/>
        </w:rPr>
        <w:t>n</w:t>
      </w:r>
      <w:r w:rsidRPr="2231676C">
        <w:rPr>
          <w:rFonts w:ascii="Calibri" w:eastAsia="Calibri" w:hAnsi="Calibri" w:cs="Calibri"/>
          <w:color w:val="000000" w:themeColor="text1"/>
        </w:rPr>
        <w:t>=</w:t>
      </w:r>
      <w:r w:rsidR="00265FE8" w:rsidRPr="2231676C">
        <w:rPr>
          <w:rFonts w:ascii="Calibri" w:eastAsia="Calibri" w:hAnsi="Calibri" w:cs="Calibri"/>
          <w:color w:val="000000" w:themeColor="text1"/>
        </w:rPr>
        <w:t>17</w:t>
      </w:r>
      <w:r w:rsidRPr="2231676C">
        <w:rPr>
          <w:rFonts w:ascii="Calibri" w:eastAsia="Calibri" w:hAnsi="Calibri" w:cs="Calibri"/>
          <w:color w:val="000000" w:themeColor="text1"/>
        </w:rPr>
        <w:t>) and PhD (</w:t>
      </w:r>
      <w:r w:rsidR="00265FE8" w:rsidRPr="2231676C">
        <w:rPr>
          <w:rFonts w:ascii="Calibri" w:eastAsia="Calibri" w:hAnsi="Calibri" w:cs="Calibri"/>
          <w:color w:val="000000" w:themeColor="text1"/>
        </w:rPr>
        <w:t>n</w:t>
      </w:r>
      <w:r w:rsidRPr="2231676C">
        <w:rPr>
          <w:rFonts w:ascii="Calibri" w:eastAsia="Calibri" w:hAnsi="Calibri" w:cs="Calibri"/>
          <w:color w:val="000000" w:themeColor="text1"/>
        </w:rPr>
        <w:t>=</w:t>
      </w:r>
      <w:r w:rsidR="00265FE8" w:rsidRPr="2231676C">
        <w:rPr>
          <w:rFonts w:ascii="Calibri" w:eastAsia="Calibri" w:hAnsi="Calibri" w:cs="Calibri"/>
          <w:color w:val="000000" w:themeColor="text1"/>
        </w:rPr>
        <w:t>17</w:t>
      </w:r>
      <w:r w:rsidRPr="2231676C">
        <w:rPr>
          <w:rFonts w:ascii="Calibri" w:eastAsia="Calibri" w:hAnsi="Calibri" w:cs="Calibri"/>
          <w:color w:val="000000" w:themeColor="text1"/>
        </w:rPr>
        <w:t>) students find the tuition to be reasonable (ranging from somewhat reasonable to somewhat unreasonable). In the right graph, we find that most domestic (</w:t>
      </w:r>
      <w:r w:rsidR="00265FE8" w:rsidRPr="2231676C">
        <w:rPr>
          <w:rFonts w:ascii="Calibri" w:eastAsia="Calibri" w:hAnsi="Calibri" w:cs="Calibri"/>
          <w:color w:val="000000" w:themeColor="text1"/>
        </w:rPr>
        <w:t>n</w:t>
      </w:r>
      <w:r w:rsidRPr="2231676C">
        <w:rPr>
          <w:rFonts w:ascii="Calibri" w:eastAsia="Calibri" w:hAnsi="Calibri" w:cs="Calibri"/>
          <w:color w:val="000000" w:themeColor="text1"/>
        </w:rPr>
        <w:t>=</w:t>
      </w:r>
      <w:r w:rsidR="00265FE8" w:rsidRPr="2231676C">
        <w:rPr>
          <w:rFonts w:ascii="Calibri" w:eastAsia="Calibri" w:hAnsi="Calibri" w:cs="Calibri"/>
          <w:color w:val="000000" w:themeColor="text1"/>
        </w:rPr>
        <w:t>25</w:t>
      </w:r>
      <w:r w:rsidRPr="2231676C">
        <w:rPr>
          <w:rFonts w:ascii="Calibri" w:eastAsia="Calibri" w:hAnsi="Calibri" w:cs="Calibri"/>
          <w:color w:val="000000" w:themeColor="text1"/>
        </w:rPr>
        <w:t>) students believe the tuition costs to be somewhat reasonable.</w:t>
      </w:r>
    </w:p>
    <w:p w14:paraId="0C0B11FE" w14:textId="2917EBFB" w:rsidR="00265FE8" w:rsidRDefault="007861D4" w:rsidP="007861D4">
      <w:pPr>
        <w:jc w:val="right"/>
        <w:rPr>
          <w:rFonts w:ascii="Calibri" w:eastAsia="Calibri" w:hAnsi="Calibri" w:cs="Calibri"/>
          <w:color w:val="000000" w:themeColor="text1"/>
        </w:rPr>
      </w:pPr>
      <w:r w:rsidRPr="007861D4">
        <w:rPr>
          <w:noProof/>
        </w:rPr>
        <w:drawing>
          <wp:inline distT="0" distB="0" distL="0" distR="0" wp14:anchorId="15C4B7C1" wp14:editId="764F9094">
            <wp:extent cx="6642100" cy="2490470"/>
            <wp:effectExtent l="0" t="0" r="635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100" cy="2490470"/>
                    </a:xfrm>
                    <a:prstGeom prst="rect">
                      <a:avLst/>
                    </a:prstGeom>
                  </pic:spPr>
                </pic:pic>
              </a:graphicData>
            </a:graphic>
          </wp:inline>
        </w:drawing>
      </w:r>
    </w:p>
    <w:p w14:paraId="66954A0C" w14:textId="3C672C40" w:rsidR="009D07BC" w:rsidRPr="005A25D1" w:rsidRDefault="00265FE8" w:rsidP="2231676C">
      <w:r w:rsidRPr="2231676C">
        <w:rPr>
          <w:rFonts w:ascii="Calibri" w:eastAsia="Calibri" w:hAnsi="Calibri" w:cs="Calibri"/>
          <w:b/>
          <w:bCs/>
          <w:color w:val="002060"/>
        </w:rPr>
        <w:t>Overall,</w:t>
      </w:r>
      <w:r w:rsidR="2E740CFF" w:rsidRPr="2231676C">
        <w:rPr>
          <w:rFonts w:ascii="Calibri" w:eastAsia="Calibri" w:hAnsi="Calibri" w:cs="Calibri"/>
          <w:b/>
          <w:bCs/>
          <w:color w:val="002060"/>
        </w:rPr>
        <w:t xml:space="preserve"> how satisfied or dissatisfied are you with the </w:t>
      </w:r>
      <w:proofErr w:type="spellStart"/>
      <w:r w:rsidR="2E740CFF" w:rsidRPr="2231676C">
        <w:rPr>
          <w:rFonts w:ascii="Calibri" w:eastAsia="Calibri" w:hAnsi="Calibri" w:cs="Calibri"/>
          <w:b/>
          <w:bCs/>
          <w:color w:val="002060"/>
        </w:rPr>
        <w:t>ExMed</w:t>
      </w:r>
      <w:proofErr w:type="spellEnd"/>
      <w:r w:rsidR="2E740CFF" w:rsidRPr="2231676C">
        <w:rPr>
          <w:rFonts w:ascii="Calibri" w:eastAsia="Calibri" w:hAnsi="Calibri" w:cs="Calibri"/>
          <w:b/>
          <w:bCs/>
          <w:color w:val="002060"/>
        </w:rPr>
        <w:t xml:space="preserve"> Program?</w:t>
      </w:r>
    </w:p>
    <w:p w14:paraId="68F0A9BB" w14:textId="1D085841" w:rsidR="009D07BC" w:rsidRPr="005A25D1" w:rsidRDefault="2E740CFF" w:rsidP="2231676C">
      <w:pPr>
        <w:rPr>
          <w:rFonts w:ascii="Calibri" w:eastAsia="Calibri" w:hAnsi="Calibri" w:cs="Calibri"/>
          <w:color w:val="000000" w:themeColor="text1"/>
        </w:rPr>
      </w:pPr>
      <w:r w:rsidRPr="2231676C">
        <w:rPr>
          <w:rFonts w:ascii="Calibri" w:eastAsia="Calibri" w:hAnsi="Calibri" w:cs="Calibri"/>
          <w:color w:val="000000" w:themeColor="text1"/>
        </w:rPr>
        <w:t>Most MSc students (</w:t>
      </w:r>
      <w:r w:rsidR="00265FE8" w:rsidRPr="2231676C">
        <w:rPr>
          <w:rFonts w:ascii="Calibri" w:eastAsia="Calibri" w:hAnsi="Calibri" w:cs="Calibri"/>
          <w:color w:val="000000" w:themeColor="text1"/>
        </w:rPr>
        <w:t>n</w:t>
      </w:r>
      <w:r w:rsidRPr="2231676C">
        <w:rPr>
          <w:rFonts w:ascii="Calibri" w:eastAsia="Calibri" w:hAnsi="Calibri" w:cs="Calibri"/>
          <w:color w:val="000000" w:themeColor="text1"/>
        </w:rPr>
        <w:t>=</w:t>
      </w:r>
      <w:r w:rsidR="00265FE8" w:rsidRPr="2231676C">
        <w:rPr>
          <w:rFonts w:ascii="Calibri" w:eastAsia="Calibri" w:hAnsi="Calibri" w:cs="Calibri"/>
          <w:color w:val="000000" w:themeColor="text1"/>
        </w:rPr>
        <w:t>15</w:t>
      </w:r>
      <w:r w:rsidRPr="2231676C">
        <w:rPr>
          <w:rFonts w:ascii="Calibri" w:eastAsia="Calibri" w:hAnsi="Calibri" w:cs="Calibri"/>
          <w:color w:val="000000" w:themeColor="text1"/>
        </w:rPr>
        <w:t xml:space="preserve">) appear to be somewhat satisfied with the program, whereas most PhD students seem to be divided between feeling somewhat satisfied </w:t>
      </w:r>
      <w:r w:rsidR="00265FE8" w:rsidRPr="2231676C">
        <w:rPr>
          <w:rFonts w:ascii="Calibri" w:eastAsia="Calibri" w:hAnsi="Calibri" w:cs="Calibri"/>
          <w:color w:val="000000" w:themeColor="text1"/>
        </w:rPr>
        <w:t xml:space="preserve">(n=13) </w:t>
      </w:r>
      <w:r w:rsidRPr="2231676C">
        <w:rPr>
          <w:rFonts w:ascii="Calibri" w:eastAsia="Calibri" w:hAnsi="Calibri" w:cs="Calibri"/>
          <w:color w:val="000000" w:themeColor="text1"/>
        </w:rPr>
        <w:t>and neither satisfied nor dissatisfied</w:t>
      </w:r>
      <w:r w:rsidR="00265FE8" w:rsidRPr="2231676C">
        <w:rPr>
          <w:rFonts w:ascii="Calibri" w:eastAsia="Calibri" w:hAnsi="Calibri" w:cs="Calibri"/>
          <w:color w:val="000000" w:themeColor="text1"/>
        </w:rPr>
        <w:t xml:space="preserve"> (n=13)</w:t>
      </w:r>
      <w:r w:rsidRPr="2231676C">
        <w:rPr>
          <w:rFonts w:ascii="Calibri" w:eastAsia="Calibri" w:hAnsi="Calibri" w:cs="Calibri"/>
          <w:color w:val="000000" w:themeColor="text1"/>
        </w:rPr>
        <w:t xml:space="preserve">. The distributions stratifying satisfaction level by domestic status follows a similar trend to that comparing program level.  </w:t>
      </w:r>
    </w:p>
    <w:p w14:paraId="78B6099D" w14:textId="53883C61" w:rsidR="009D07BC" w:rsidRPr="005A25D1" w:rsidRDefault="00265FE8" w:rsidP="00265FE8">
      <w:pPr>
        <w:jc w:val="center"/>
      </w:pPr>
      <w:r w:rsidRPr="00265FE8">
        <w:rPr>
          <w:noProof/>
        </w:rPr>
        <w:lastRenderedPageBreak/>
        <w:drawing>
          <wp:inline distT="0" distB="0" distL="0" distR="0" wp14:anchorId="25269563" wp14:editId="543DCF9B">
            <wp:extent cx="5714286" cy="3809524"/>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286" cy="3809524"/>
                    </a:xfrm>
                    <a:prstGeom prst="rect">
                      <a:avLst/>
                    </a:prstGeom>
                  </pic:spPr>
                </pic:pic>
              </a:graphicData>
            </a:graphic>
          </wp:inline>
        </w:drawing>
      </w:r>
    </w:p>
    <w:p w14:paraId="1F5BB503" w14:textId="6C160B71" w:rsidR="009D07BC" w:rsidRPr="005A25D1" w:rsidRDefault="2E740CFF" w:rsidP="009D07BC">
      <w:r w:rsidRPr="6525470E">
        <w:rPr>
          <w:rFonts w:ascii="Calibri" w:eastAsia="Calibri" w:hAnsi="Calibri" w:cs="Calibri"/>
          <w:b/>
          <w:bCs/>
          <w:color w:val="002060"/>
        </w:rPr>
        <w:t>How likely are you to recommend this program to students considering graduate school options?</w:t>
      </w:r>
    </w:p>
    <w:p w14:paraId="6C08DF3A" w14:textId="14EB6916" w:rsidR="009D07BC" w:rsidRPr="005A25D1" w:rsidRDefault="2E740CFF" w:rsidP="009D07BC">
      <w:r w:rsidRPr="2231676C">
        <w:rPr>
          <w:rFonts w:ascii="Calibri" w:eastAsia="Calibri" w:hAnsi="Calibri" w:cs="Calibri"/>
          <w:color w:val="000000" w:themeColor="text1"/>
        </w:rPr>
        <w:t>Most students would not recommend the program (39%) to other students considering graduate studies or have no opinion (34%) at this point. Interestingly, when we stratify by program level, the majority of PhD (</w:t>
      </w:r>
      <w:r w:rsidR="00265FE8" w:rsidRPr="2231676C">
        <w:rPr>
          <w:rFonts w:ascii="Calibri" w:eastAsia="Calibri" w:hAnsi="Calibri" w:cs="Calibri"/>
          <w:color w:val="000000" w:themeColor="text1"/>
        </w:rPr>
        <w:t>n</w:t>
      </w:r>
      <w:r w:rsidRPr="2231676C">
        <w:rPr>
          <w:rFonts w:ascii="Calibri" w:eastAsia="Calibri" w:hAnsi="Calibri" w:cs="Calibri"/>
          <w:color w:val="000000" w:themeColor="text1"/>
        </w:rPr>
        <w:t>=</w:t>
      </w:r>
      <w:r w:rsidR="00265FE8" w:rsidRPr="2231676C">
        <w:rPr>
          <w:rFonts w:ascii="Calibri" w:eastAsia="Calibri" w:hAnsi="Calibri" w:cs="Calibri"/>
          <w:color w:val="000000" w:themeColor="text1"/>
        </w:rPr>
        <w:t>21</w:t>
      </w:r>
      <w:r w:rsidRPr="2231676C">
        <w:rPr>
          <w:rFonts w:ascii="Calibri" w:eastAsia="Calibri" w:hAnsi="Calibri" w:cs="Calibri"/>
          <w:color w:val="000000" w:themeColor="text1"/>
        </w:rPr>
        <w:t xml:space="preserve">) students responded </w:t>
      </w:r>
      <w:r w:rsidR="48D571B3" w:rsidRPr="2231676C">
        <w:rPr>
          <w:rFonts w:ascii="Calibri" w:eastAsia="Calibri" w:hAnsi="Calibri" w:cs="Calibri"/>
          <w:color w:val="000000" w:themeColor="text1"/>
        </w:rPr>
        <w:t xml:space="preserve">as </w:t>
      </w:r>
      <w:r w:rsidRPr="2231676C">
        <w:rPr>
          <w:rFonts w:ascii="Calibri" w:eastAsia="Calibri" w:hAnsi="Calibri" w:cs="Calibri"/>
          <w:color w:val="000000" w:themeColor="text1"/>
        </w:rPr>
        <w:t>not likely to recommend the program. This is particularly the sentiment of domestic students.</w:t>
      </w:r>
    </w:p>
    <w:p w14:paraId="07A10946" w14:textId="685932C8" w:rsidR="001731F2" w:rsidRPr="005A25D1" w:rsidRDefault="007861D4" w:rsidP="007861D4">
      <w:pPr>
        <w:jc w:val="center"/>
      </w:pPr>
      <w:r w:rsidRPr="007861D4">
        <w:rPr>
          <w:noProof/>
        </w:rPr>
        <w:drawing>
          <wp:inline distT="0" distB="0" distL="0" distR="0" wp14:anchorId="40FE19CB" wp14:editId="6F30533D">
            <wp:extent cx="5714286" cy="4285714"/>
            <wp:effectExtent l="0" t="0" r="1270" b="635"/>
            <wp:docPr id="1919636999" name="Picture 191963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86" cy="4285714"/>
                    </a:xfrm>
                    <a:prstGeom prst="rect">
                      <a:avLst/>
                    </a:prstGeom>
                  </pic:spPr>
                </pic:pic>
              </a:graphicData>
            </a:graphic>
          </wp:inline>
        </w:drawing>
      </w:r>
    </w:p>
    <w:p w14:paraId="4EA7B080" w14:textId="5863E509" w:rsidR="009D07BC" w:rsidRPr="005A25D1" w:rsidRDefault="2E740CFF" w:rsidP="009D07BC">
      <w:r w:rsidRPr="6525470E">
        <w:rPr>
          <w:rFonts w:ascii="Calibri" w:eastAsia="Calibri" w:hAnsi="Calibri" w:cs="Calibri"/>
          <w:color w:val="000000" w:themeColor="text1"/>
        </w:rPr>
        <w:lastRenderedPageBreak/>
        <w:t>A separate question asked, “How likely</w:t>
      </w:r>
      <w:r w:rsidR="001C3EDA">
        <w:rPr>
          <w:rFonts w:ascii="Calibri" w:eastAsia="Calibri" w:hAnsi="Calibri" w:cs="Calibri"/>
          <w:color w:val="000000" w:themeColor="text1"/>
        </w:rPr>
        <w:t xml:space="preserve"> </w:t>
      </w:r>
      <w:r w:rsidRPr="6525470E">
        <w:rPr>
          <w:rFonts w:ascii="Calibri" w:eastAsia="Calibri" w:hAnsi="Calibri" w:cs="Calibri"/>
          <w:color w:val="000000" w:themeColor="text1"/>
        </w:rPr>
        <w:t>were to you to recommend the program to someone else”</w:t>
      </w:r>
      <w:r w:rsidR="001C3EDA">
        <w:rPr>
          <w:rFonts w:ascii="Calibri" w:eastAsia="Calibri" w:hAnsi="Calibri" w:cs="Calibri"/>
          <w:color w:val="000000" w:themeColor="text1"/>
        </w:rPr>
        <w:t xml:space="preserve"> and scored them from 1 (Completely unlikely) to 10 (Completely likely)</w:t>
      </w:r>
      <w:r w:rsidRPr="6525470E">
        <w:rPr>
          <w:rFonts w:ascii="Calibri" w:eastAsia="Calibri" w:hAnsi="Calibri" w:cs="Calibri"/>
          <w:color w:val="000000" w:themeColor="text1"/>
        </w:rPr>
        <w:t>. The median value was lower for PhD (6) compared to MSc students (7). This difference was not significant (</w:t>
      </w:r>
      <w:r w:rsidRPr="6525470E">
        <w:rPr>
          <w:rFonts w:ascii="Calibri" w:eastAsia="Calibri" w:hAnsi="Calibri" w:cs="Calibri"/>
          <w:i/>
          <w:iCs/>
          <w:color w:val="000000" w:themeColor="text1"/>
        </w:rPr>
        <w:t>P</w:t>
      </w:r>
      <w:r w:rsidRPr="6525470E">
        <w:rPr>
          <w:rFonts w:ascii="Calibri" w:eastAsia="Calibri" w:hAnsi="Calibri" w:cs="Calibri"/>
          <w:color w:val="000000" w:themeColor="text1"/>
        </w:rPr>
        <w:t>=0.71).</w:t>
      </w:r>
    </w:p>
    <w:p w14:paraId="1A3AA1EC" w14:textId="611029BF" w:rsidR="009D07BC" w:rsidRPr="005A25D1" w:rsidRDefault="2E740CFF" w:rsidP="009D07BC">
      <w:r w:rsidRPr="6525470E">
        <w:rPr>
          <w:rFonts w:ascii="Calibri" w:eastAsia="Calibri" w:hAnsi="Calibri" w:cs="Calibri"/>
          <w:color w:val="000000" w:themeColor="text1"/>
        </w:rPr>
        <w:t xml:space="preserve"> </w:t>
      </w:r>
    </w:p>
    <w:p w14:paraId="0D7785CE" w14:textId="68BC0BD3" w:rsidR="009D07BC" w:rsidRPr="005A25D1" w:rsidRDefault="2E740CFF" w:rsidP="73C22501">
      <w:pPr>
        <w:rPr>
          <w:rFonts w:ascii="Calibri" w:eastAsia="Calibri" w:hAnsi="Calibri" w:cs="Calibri"/>
          <w:color w:val="000000" w:themeColor="text1"/>
        </w:rPr>
      </w:pPr>
      <w:r w:rsidRPr="73C22501">
        <w:rPr>
          <w:rFonts w:ascii="Calibri" w:eastAsia="Calibri" w:hAnsi="Calibri" w:cs="Calibri"/>
          <w:color w:val="000000" w:themeColor="text1"/>
        </w:rPr>
        <w:t>Around half of the responde</w:t>
      </w:r>
      <w:r w:rsidR="344578E5" w:rsidRPr="73C22501">
        <w:rPr>
          <w:rFonts w:ascii="Calibri" w:eastAsia="Calibri" w:hAnsi="Calibri" w:cs="Calibri"/>
          <w:color w:val="000000" w:themeColor="text1"/>
        </w:rPr>
        <w:t>rs</w:t>
      </w:r>
      <w:r w:rsidRPr="73C22501">
        <w:rPr>
          <w:rFonts w:ascii="Calibri" w:eastAsia="Calibri" w:hAnsi="Calibri" w:cs="Calibri"/>
          <w:color w:val="000000" w:themeColor="text1"/>
        </w:rPr>
        <w:t xml:space="preserve"> (51.2%) attended the </w:t>
      </w:r>
      <w:proofErr w:type="spellStart"/>
      <w:r w:rsidRPr="73C22501">
        <w:rPr>
          <w:rFonts w:ascii="Calibri" w:eastAsia="Calibri" w:hAnsi="Calibri" w:cs="Calibri"/>
          <w:color w:val="000000" w:themeColor="text1"/>
        </w:rPr>
        <w:t>ExMed</w:t>
      </w:r>
      <w:proofErr w:type="spellEnd"/>
      <w:r w:rsidRPr="73C22501">
        <w:rPr>
          <w:rFonts w:ascii="Calibri" w:eastAsia="Calibri" w:hAnsi="Calibri" w:cs="Calibri"/>
          <w:color w:val="000000" w:themeColor="text1"/>
        </w:rPr>
        <w:t xml:space="preserve"> Orientation. There were 28% of responde</w:t>
      </w:r>
      <w:r w:rsidR="79E9D91E" w:rsidRPr="73C22501">
        <w:rPr>
          <w:rFonts w:ascii="Calibri" w:eastAsia="Calibri" w:hAnsi="Calibri" w:cs="Calibri"/>
          <w:color w:val="000000" w:themeColor="text1"/>
        </w:rPr>
        <w:t>rs</w:t>
      </w:r>
      <w:r w:rsidRPr="73C22501">
        <w:rPr>
          <w:rFonts w:ascii="Calibri" w:eastAsia="Calibri" w:hAnsi="Calibri" w:cs="Calibri"/>
          <w:color w:val="000000" w:themeColor="text1"/>
        </w:rPr>
        <w:t xml:space="preserve"> who explicitly indicated that they did not attend their orientation.</w:t>
      </w:r>
    </w:p>
    <w:p w14:paraId="14C99159" w14:textId="441E76F4" w:rsidR="001731F2" w:rsidRDefault="007861D4" w:rsidP="001731F2">
      <w:pPr>
        <w:jc w:val="center"/>
      </w:pPr>
      <w:r>
        <w:rPr>
          <w:noProof/>
        </w:rPr>
        <w:drawing>
          <wp:inline distT="0" distB="0" distL="0" distR="0" wp14:anchorId="5D0B9277" wp14:editId="1697FF44">
            <wp:extent cx="3292288" cy="14859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2288" cy="1485900"/>
                    </a:xfrm>
                    <a:prstGeom prst="rect">
                      <a:avLst/>
                    </a:prstGeom>
                    <a:noFill/>
                    <a:ln>
                      <a:noFill/>
                    </a:ln>
                  </pic:spPr>
                </pic:pic>
              </a:graphicData>
            </a:graphic>
          </wp:inline>
        </w:drawing>
      </w:r>
    </w:p>
    <w:p w14:paraId="65A73177" w14:textId="77777777" w:rsidR="001731F2" w:rsidRPr="005A25D1" w:rsidRDefault="001731F2" w:rsidP="001731F2">
      <w:pPr>
        <w:jc w:val="center"/>
      </w:pPr>
    </w:p>
    <w:p w14:paraId="094E67E1" w14:textId="35E9F166" w:rsidR="009D07BC" w:rsidRPr="005A25D1" w:rsidRDefault="2E740CFF" w:rsidP="009D07BC">
      <w:r w:rsidRPr="6525470E">
        <w:rPr>
          <w:rFonts w:ascii="Calibri" w:eastAsia="Calibri" w:hAnsi="Calibri" w:cs="Calibri"/>
          <w:b/>
          <w:bCs/>
          <w:color w:val="002060"/>
        </w:rPr>
        <w:t>How easy has it been to find information about processes and requirements of the program?</w:t>
      </w:r>
    </w:p>
    <w:p w14:paraId="44999568" w14:textId="6C59F9C5" w:rsidR="009D07BC" w:rsidRPr="005A25D1" w:rsidRDefault="2E740CFF" w:rsidP="009D07BC">
      <w:r w:rsidRPr="2231676C">
        <w:rPr>
          <w:rFonts w:ascii="Calibri" w:eastAsia="Calibri" w:hAnsi="Calibri" w:cs="Calibri"/>
          <w:color w:val="000000" w:themeColor="text1"/>
        </w:rPr>
        <w:t>The vast majority of responde</w:t>
      </w:r>
      <w:r w:rsidR="6C2CAAB1" w:rsidRPr="2231676C">
        <w:rPr>
          <w:rFonts w:ascii="Calibri" w:eastAsia="Calibri" w:hAnsi="Calibri" w:cs="Calibri"/>
          <w:color w:val="000000" w:themeColor="text1"/>
        </w:rPr>
        <w:t>rs</w:t>
      </w:r>
      <w:r w:rsidRPr="2231676C">
        <w:rPr>
          <w:rFonts w:ascii="Calibri" w:eastAsia="Calibri" w:hAnsi="Calibri" w:cs="Calibri"/>
          <w:color w:val="000000" w:themeColor="text1"/>
        </w:rPr>
        <w:t xml:space="preserve"> (</w:t>
      </w:r>
      <w:r w:rsidR="001731F2" w:rsidRPr="2231676C">
        <w:rPr>
          <w:rFonts w:ascii="Calibri" w:eastAsia="Calibri" w:hAnsi="Calibri" w:cs="Calibri"/>
          <w:color w:val="000000" w:themeColor="text1"/>
        </w:rPr>
        <w:t>n</w:t>
      </w:r>
      <w:r w:rsidRPr="2231676C">
        <w:rPr>
          <w:rFonts w:ascii="Calibri" w:eastAsia="Calibri" w:hAnsi="Calibri" w:cs="Calibri"/>
          <w:color w:val="000000" w:themeColor="text1"/>
        </w:rPr>
        <w:t>=</w:t>
      </w:r>
      <w:r w:rsidR="001731F2" w:rsidRPr="2231676C">
        <w:rPr>
          <w:rFonts w:ascii="Calibri" w:eastAsia="Calibri" w:hAnsi="Calibri" w:cs="Calibri"/>
          <w:color w:val="000000" w:themeColor="text1"/>
        </w:rPr>
        <w:t>33</w:t>
      </w:r>
      <w:r w:rsidRPr="2231676C">
        <w:rPr>
          <w:rFonts w:ascii="Calibri" w:eastAsia="Calibri" w:hAnsi="Calibri" w:cs="Calibri"/>
          <w:color w:val="000000" w:themeColor="text1"/>
        </w:rPr>
        <w:t xml:space="preserve">) answered that finding information about the program was somewhat </w:t>
      </w:r>
      <w:r w:rsidR="001731F2" w:rsidRPr="2231676C">
        <w:rPr>
          <w:rFonts w:ascii="Calibri" w:eastAsia="Calibri" w:hAnsi="Calibri" w:cs="Calibri"/>
          <w:color w:val="000000" w:themeColor="text1"/>
        </w:rPr>
        <w:t xml:space="preserve">or extremely </w:t>
      </w:r>
      <w:r w:rsidRPr="2231676C">
        <w:rPr>
          <w:rFonts w:ascii="Calibri" w:eastAsia="Calibri" w:hAnsi="Calibri" w:cs="Calibri"/>
          <w:color w:val="000000" w:themeColor="text1"/>
        </w:rPr>
        <w:t>easy. However, 12/</w:t>
      </w:r>
      <w:r w:rsidR="001731F2" w:rsidRPr="2231676C">
        <w:rPr>
          <w:rFonts w:ascii="Calibri" w:eastAsia="Calibri" w:hAnsi="Calibri" w:cs="Calibri"/>
          <w:color w:val="000000" w:themeColor="text1"/>
        </w:rPr>
        <w:t>65</w:t>
      </w:r>
      <w:r w:rsidRPr="2231676C">
        <w:rPr>
          <w:rFonts w:ascii="Calibri" w:eastAsia="Calibri" w:hAnsi="Calibri" w:cs="Calibri"/>
          <w:color w:val="000000" w:themeColor="text1"/>
        </w:rPr>
        <w:t xml:space="preserve"> (1</w:t>
      </w:r>
      <w:r w:rsidR="001731F2" w:rsidRPr="2231676C">
        <w:rPr>
          <w:rFonts w:ascii="Calibri" w:eastAsia="Calibri" w:hAnsi="Calibri" w:cs="Calibri"/>
          <w:color w:val="000000" w:themeColor="text1"/>
        </w:rPr>
        <w:t>8.5</w:t>
      </w:r>
      <w:r w:rsidRPr="2231676C">
        <w:rPr>
          <w:rFonts w:ascii="Calibri" w:eastAsia="Calibri" w:hAnsi="Calibri" w:cs="Calibri"/>
          <w:color w:val="000000" w:themeColor="text1"/>
        </w:rPr>
        <w:t>%) responde</w:t>
      </w:r>
      <w:r w:rsidR="5E011AEA" w:rsidRPr="2231676C">
        <w:rPr>
          <w:rFonts w:ascii="Calibri" w:eastAsia="Calibri" w:hAnsi="Calibri" w:cs="Calibri"/>
          <w:color w:val="000000" w:themeColor="text1"/>
        </w:rPr>
        <w:t>rs</w:t>
      </w:r>
      <w:r w:rsidRPr="2231676C">
        <w:rPr>
          <w:rFonts w:ascii="Calibri" w:eastAsia="Calibri" w:hAnsi="Calibri" w:cs="Calibri"/>
          <w:color w:val="000000" w:themeColor="text1"/>
        </w:rPr>
        <w:t xml:space="preserve"> indicated that finding relevant information was somewhat difficult. </w:t>
      </w:r>
      <w:r w:rsidRPr="2231676C">
        <w:rPr>
          <w:rFonts w:ascii="Calibri" w:eastAsia="Calibri" w:hAnsi="Calibri" w:cs="Calibri"/>
          <w:b/>
          <w:bCs/>
          <w:color w:val="002060"/>
        </w:rPr>
        <w:t xml:space="preserve"> </w:t>
      </w:r>
    </w:p>
    <w:p w14:paraId="1C717686" w14:textId="47D7D4E6" w:rsidR="009D07BC" w:rsidRPr="005A25D1" w:rsidRDefault="001731F2" w:rsidP="001731F2">
      <w:pPr>
        <w:jc w:val="center"/>
      </w:pPr>
      <w:r w:rsidRPr="001731F2">
        <w:rPr>
          <w:noProof/>
        </w:rPr>
        <w:drawing>
          <wp:inline distT="0" distB="0" distL="0" distR="0" wp14:anchorId="7456C364" wp14:editId="3F92CCCA">
            <wp:extent cx="4761905" cy="2857143"/>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905" cy="2857143"/>
                    </a:xfrm>
                    <a:prstGeom prst="rect">
                      <a:avLst/>
                    </a:prstGeom>
                  </pic:spPr>
                </pic:pic>
              </a:graphicData>
            </a:graphic>
          </wp:inline>
        </w:drawing>
      </w:r>
    </w:p>
    <w:p w14:paraId="3DCC7D23" w14:textId="4132698F" w:rsidR="009D07BC" w:rsidRDefault="2E740CFF" w:rsidP="73C22501">
      <w:pPr>
        <w:rPr>
          <w:rFonts w:ascii="Calibri" w:eastAsia="Calibri" w:hAnsi="Calibri" w:cs="Calibri"/>
          <w:color w:val="000000" w:themeColor="text1"/>
        </w:rPr>
      </w:pPr>
      <w:r w:rsidRPr="793F3BE5">
        <w:rPr>
          <w:rFonts w:ascii="Calibri" w:eastAsia="Calibri" w:hAnsi="Calibri" w:cs="Calibri"/>
          <w:color w:val="000000" w:themeColor="text1"/>
        </w:rPr>
        <w:t>Most students took course</w:t>
      </w:r>
      <w:r w:rsidR="329219B8" w:rsidRPr="793F3BE5">
        <w:rPr>
          <w:rFonts w:ascii="Calibri" w:eastAsia="Calibri" w:hAnsi="Calibri" w:cs="Calibri"/>
          <w:color w:val="000000" w:themeColor="text1"/>
        </w:rPr>
        <w:t>s</w:t>
      </w:r>
      <w:r w:rsidRPr="793F3BE5">
        <w:rPr>
          <w:rFonts w:ascii="Calibri" w:eastAsia="Calibri" w:hAnsi="Calibri" w:cs="Calibri"/>
          <w:color w:val="000000" w:themeColor="text1"/>
        </w:rPr>
        <w:t xml:space="preserve"> offered by the Faculty of Medicine</w:t>
      </w:r>
      <w:r w:rsidR="09B38ABE" w:rsidRPr="793F3BE5">
        <w:rPr>
          <w:rFonts w:ascii="Calibri" w:eastAsia="Calibri" w:hAnsi="Calibri" w:cs="Calibri"/>
          <w:color w:val="000000" w:themeColor="text1"/>
        </w:rPr>
        <w:t xml:space="preserve"> -</w:t>
      </w:r>
      <w:r w:rsidRPr="793F3BE5">
        <w:rPr>
          <w:rFonts w:ascii="Calibri" w:eastAsia="Calibri" w:hAnsi="Calibri" w:cs="Calibri"/>
          <w:color w:val="000000" w:themeColor="text1"/>
        </w:rPr>
        <w:t xml:space="preserve"> this of course includes the required courses (MEDI 501, MEDI 502 and MEDI 549</w:t>
      </w:r>
      <w:r w:rsidR="640001F5" w:rsidRPr="793F3BE5">
        <w:rPr>
          <w:rFonts w:ascii="Calibri" w:eastAsia="Calibri" w:hAnsi="Calibri" w:cs="Calibri"/>
          <w:color w:val="000000" w:themeColor="text1"/>
        </w:rPr>
        <w:t xml:space="preserve"> (</w:t>
      </w:r>
      <w:r w:rsidRPr="793F3BE5">
        <w:rPr>
          <w:rFonts w:ascii="Calibri" w:eastAsia="Calibri" w:hAnsi="Calibri" w:cs="Calibri"/>
          <w:color w:val="000000" w:themeColor="text1"/>
        </w:rPr>
        <w:t>thesis course</w:t>
      </w:r>
      <w:r w:rsidR="5F382587" w:rsidRPr="793F3BE5">
        <w:rPr>
          <w:rFonts w:ascii="Calibri" w:eastAsia="Calibri" w:hAnsi="Calibri" w:cs="Calibri"/>
          <w:color w:val="000000" w:themeColor="text1"/>
        </w:rPr>
        <w:t>)</w:t>
      </w:r>
      <w:r w:rsidRPr="793F3BE5">
        <w:rPr>
          <w:rFonts w:ascii="Calibri" w:eastAsia="Calibri" w:hAnsi="Calibri" w:cs="Calibri"/>
          <w:color w:val="000000" w:themeColor="text1"/>
        </w:rPr>
        <w:t xml:space="preserve">). Approximately 9% of courses </w:t>
      </w:r>
      <w:r w:rsidR="76938E7F" w:rsidRPr="793F3BE5">
        <w:rPr>
          <w:rFonts w:ascii="Calibri" w:eastAsia="Calibri" w:hAnsi="Calibri" w:cs="Calibri"/>
          <w:color w:val="000000" w:themeColor="text1"/>
        </w:rPr>
        <w:t>listed</w:t>
      </w:r>
      <w:r w:rsidRPr="793F3BE5">
        <w:rPr>
          <w:rFonts w:ascii="Calibri" w:eastAsia="Calibri" w:hAnsi="Calibri" w:cs="Calibri"/>
          <w:color w:val="000000" w:themeColor="text1"/>
        </w:rPr>
        <w:t xml:space="preserve"> by respon</w:t>
      </w:r>
      <w:r w:rsidR="41D120E7" w:rsidRPr="793F3BE5">
        <w:rPr>
          <w:rFonts w:ascii="Calibri" w:eastAsia="Calibri" w:hAnsi="Calibri" w:cs="Calibri"/>
          <w:color w:val="000000" w:themeColor="text1"/>
        </w:rPr>
        <w:t xml:space="preserve">ders </w:t>
      </w:r>
      <w:r w:rsidRPr="793F3BE5">
        <w:rPr>
          <w:rFonts w:ascii="Calibri" w:eastAsia="Calibri" w:hAnsi="Calibri" w:cs="Calibri"/>
          <w:color w:val="000000" w:themeColor="text1"/>
        </w:rPr>
        <w:t>were not listed in our survey.</w:t>
      </w:r>
    </w:p>
    <w:p w14:paraId="46087B66" w14:textId="0496D5BE" w:rsidR="001731F2" w:rsidRPr="005A25D1" w:rsidRDefault="007861D4" w:rsidP="007861D4">
      <w:pPr>
        <w:jc w:val="cente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63F54E61" wp14:editId="088F82BA">
            <wp:extent cx="3124200" cy="2305050"/>
            <wp:effectExtent l="0" t="0" r="0" b="0"/>
            <wp:docPr id="1919637001" name="Picture 191963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2305050"/>
                    </a:xfrm>
                    <a:prstGeom prst="rect">
                      <a:avLst/>
                    </a:prstGeom>
                    <a:noFill/>
                    <a:ln>
                      <a:noFill/>
                    </a:ln>
                  </pic:spPr>
                </pic:pic>
              </a:graphicData>
            </a:graphic>
          </wp:inline>
        </w:drawing>
      </w:r>
    </w:p>
    <w:p w14:paraId="1BE7061F" w14:textId="6BB0FA67" w:rsidR="009D07BC" w:rsidRPr="005A25D1" w:rsidRDefault="2E740CFF" w:rsidP="009D07BC">
      <w:r w:rsidRPr="6525470E">
        <w:rPr>
          <w:rFonts w:ascii="Calibri" w:eastAsia="Calibri" w:hAnsi="Calibri" w:cs="Calibri"/>
          <w:color w:val="000000" w:themeColor="text1"/>
        </w:rPr>
        <w:lastRenderedPageBreak/>
        <w:t>Students</w:t>
      </w:r>
      <w:r w:rsidR="0044736D">
        <w:rPr>
          <w:rFonts w:ascii="Calibri" w:eastAsia="Calibri" w:hAnsi="Calibri" w:cs="Calibri"/>
          <w:color w:val="000000" w:themeColor="text1"/>
        </w:rPr>
        <w:t xml:space="preserve"> </w:t>
      </w:r>
      <w:r w:rsidRPr="6525470E">
        <w:rPr>
          <w:rFonts w:ascii="Calibri" w:eastAsia="Calibri" w:hAnsi="Calibri" w:cs="Calibri"/>
          <w:color w:val="000000" w:themeColor="text1"/>
        </w:rPr>
        <w:t>(65%) mostly indicated that they were able to register in their desired courses. This suggests that the program is offering an adequate number of seats for each course. Most students also opt to sign up for MEDI courses, with only few students (</w:t>
      </w:r>
      <w:r w:rsidR="0044736D">
        <w:rPr>
          <w:rFonts w:ascii="Calibri" w:eastAsia="Calibri" w:hAnsi="Calibri" w:cs="Calibri"/>
          <w:color w:val="000000" w:themeColor="text1"/>
        </w:rPr>
        <w:t>n</w:t>
      </w:r>
      <w:r w:rsidRPr="6525470E">
        <w:rPr>
          <w:rFonts w:ascii="Calibri" w:eastAsia="Calibri" w:hAnsi="Calibri" w:cs="Calibri"/>
          <w:color w:val="000000" w:themeColor="text1"/>
        </w:rPr>
        <w:t xml:space="preserve">=14) enrolling in courses outside the program.  </w:t>
      </w:r>
    </w:p>
    <w:p w14:paraId="4CDF7669" w14:textId="746AA3FE" w:rsidR="009D07BC" w:rsidRPr="005A25D1" w:rsidRDefault="009D07BC" w:rsidP="6525470E">
      <w:pPr>
        <w:rPr>
          <w:rFonts w:ascii="Calibri" w:eastAsia="Calibri" w:hAnsi="Calibri" w:cs="Calibri"/>
          <w:b/>
          <w:bCs/>
          <w:color w:val="002060"/>
        </w:rPr>
      </w:pPr>
    </w:p>
    <w:p w14:paraId="4E0025A8" w14:textId="49A454F0" w:rsidR="009D07BC" w:rsidRPr="005A25D1" w:rsidRDefault="2E740CFF" w:rsidP="73C22501">
      <w:pPr>
        <w:rPr>
          <w:rFonts w:ascii="Calibri" w:eastAsia="Calibri" w:hAnsi="Calibri" w:cs="Calibri"/>
          <w:b/>
          <w:bCs/>
          <w:color w:val="002060"/>
        </w:rPr>
      </w:pPr>
      <w:r w:rsidRPr="73C22501">
        <w:rPr>
          <w:rFonts w:ascii="Calibri" w:eastAsia="Calibri" w:hAnsi="Calibri" w:cs="Calibri"/>
          <w:b/>
          <w:bCs/>
          <w:color w:val="002060"/>
        </w:rPr>
        <w:t>What was your overall satisfaction with the courses you took?</w:t>
      </w:r>
    </w:p>
    <w:p w14:paraId="1662AD2B" w14:textId="2AA434BD" w:rsidR="009D07BC" w:rsidRPr="005A25D1" w:rsidRDefault="2E740CFF" w:rsidP="009D07BC">
      <w:r w:rsidRPr="2231676C">
        <w:rPr>
          <w:rFonts w:ascii="Calibri" w:eastAsia="Calibri" w:hAnsi="Calibri" w:cs="Calibri"/>
          <w:color w:val="000000" w:themeColor="text1"/>
        </w:rPr>
        <w:t xml:space="preserve">As seen previously, answers range mostly between extremely satisfied and neither satisfied nor dissatisfied. </w:t>
      </w:r>
      <w:r w:rsidR="2880B061" w:rsidRPr="2231676C">
        <w:rPr>
          <w:rFonts w:ascii="Calibri" w:eastAsia="Calibri" w:hAnsi="Calibri" w:cs="Calibri"/>
          <w:color w:val="000000" w:themeColor="text1"/>
        </w:rPr>
        <w:t>Few</w:t>
      </w:r>
      <w:r w:rsidRPr="2231676C">
        <w:rPr>
          <w:rFonts w:ascii="Calibri" w:eastAsia="Calibri" w:hAnsi="Calibri" w:cs="Calibri"/>
          <w:color w:val="000000" w:themeColor="text1"/>
        </w:rPr>
        <w:t xml:space="preserve"> responde</w:t>
      </w:r>
      <w:r w:rsidR="24B663AA" w:rsidRPr="2231676C">
        <w:rPr>
          <w:rFonts w:ascii="Calibri" w:eastAsia="Calibri" w:hAnsi="Calibri" w:cs="Calibri"/>
          <w:color w:val="000000" w:themeColor="text1"/>
        </w:rPr>
        <w:t>rs</w:t>
      </w:r>
      <w:r w:rsidRPr="2231676C">
        <w:rPr>
          <w:rFonts w:ascii="Calibri" w:eastAsia="Calibri" w:hAnsi="Calibri" w:cs="Calibri"/>
          <w:color w:val="000000" w:themeColor="text1"/>
        </w:rPr>
        <w:t xml:space="preserve"> (</w:t>
      </w:r>
      <w:r w:rsidR="0044736D" w:rsidRPr="2231676C">
        <w:rPr>
          <w:rFonts w:ascii="Calibri" w:eastAsia="Calibri" w:hAnsi="Calibri" w:cs="Calibri"/>
          <w:color w:val="000000" w:themeColor="text1"/>
        </w:rPr>
        <w:t>n</w:t>
      </w:r>
      <w:r w:rsidRPr="2231676C">
        <w:rPr>
          <w:rFonts w:ascii="Calibri" w:eastAsia="Calibri" w:hAnsi="Calibri" w:cs="Calibri"/>
          <w:color w:val="000000" w:themeColor="text1"/>
        </w:rPr>
        <w:t>=</w:t>
      </w:r>
      <w:r w:rsidR="0044736D" w:rsidRPr="2231676C">
        <w:rPr>
          <w:rFonts w:ascii="Calibri" w:eastAsia="Calibri" w:hAnsi="Calibri" w:cs="Calibri"/>
          <w:color w:val="000000" w:themeColor="text1"/>
        </w:rPr>
        <w:t>7</w:t>
      </w:r>
      <w:r w:rsidRPr="2231676C">
        <w:rPr>
          <w:rFonts w:ascii="Calibri" w:eastAsia="Calibri" w:hAnsi="Calibri" w:cs="Calibri"/>
          <w:color w:val="000000" w:themeColor="text1"/>
        </w:rPr>
        <w:t>) indicated that they were somewhat dissatisfied or extremely dissatisfied with the courses they have taken.</w:t>
      </w:r>
    </w:p>
    <w:p w14:paraId="4416B98B" w14:textId="0781D6AC" w:rsidR="0044736D" w:rsidRPr="005A25D1" w:rsidRDefault="0044736D" w:rsidP="0044736D">
      <w:pPr>
        <w:jc w:val="center"/>
      </w:pPr>
      <w:r w:rsidRPr="0044736D">
        <w:rPr>
          <w:noProof/>
        </w:rPr>
        <w:drawing>
          <wp:inline distT="0" distB="0" distL="0" distR="0" wp14:anchorId="1B1533EB" wp14:editId="17757107">
            <wp:extent cx="5238095" cy="2857143"/>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095" cy="2857143"/>
                    </a:xfrm>
                    <a:prstGeom prst="rect">
                      <a:avLst/>
                    </a:prstGeom>
                  </pic:spPr>
                </pic:pic>
              </a:graphicData>
            </a:graphic>
          </wp:inline>
        </w:drawing>
      </w:r>
    </w:p>
    <w:p w14:paraId="3C09D3F6" w14:textId="0C2E0FF5" w:rsidR="009D07BC" w:rsidRPr="005A25D1" w:rsidRDefault="2E740CFF" w:rsidP="009D07BC">
      <w:r w:rsidRPr="793F3BE5">
        <w:rPr>
          <w:rFonts w:ascii="Calibri" w:eastAsia="Calibri" w:hAnsi="Calibri" w:cs="Calibri"/>
          <w:color w:val="000000" w:themeColor="text1"/>
        </w:rPr>
        <w:t>The vast majority of students (76%) indicated that they desire more options for elective courses within the department. It may be worthwhile, following-up with an initiative to elucidate what type</w:t>
      </w:r>
      <w:r w:rsidR="66CCC97D" w:rsidRPr="793F3BE5">
        <w:rPr>
          <w:rFonts w:ascii="Calibri" w:eastAsia="Calibri" w:hAnsi="Calibri" w:cs="Calibri"/>
          <w:color w:val="000000" w:themeColor="text1"/>
        </w:rPr>
        <w:t>s</w:t>
      </w:r>
      <w:r w:rsidRPr="793F3BE5">
        <w:rPr>
          <w:rFonts w:ascii="Calibri" w:eastAsia="Calibri" w:hAnsi="Calibri" w:cs="Calibri"/>
          <w:color w:val="000000" w:themeColor="text1"/>
        </w:rPr>
        <w:t xml:space="preserve"> of courses students are interested in (e.g., outcomes research, bioinformatics, public health, health economics, etc.).</w:t>
      </w:r>
    </w:p>
    <w:p w14:paraId="1673DA89" w14:textId="21AA69E1" w:rsidR="0044736D" w:rsidRDefault="0044736D" w:rsidP="0044736D">
      <w:pPr>
        <w:jc w:val="center"/>
        <w:rPr>
          <w:rFonts w:ascii="Calibri" w:eastAsia="Calibri" w:hAnsi="Calibri" w:cs="Calibri"/>
          <w:b/>
          <w:bCs/>
          <w:color w:val="002060"/>
        </w:rPr>
      </w:pPr>
      <w:r>
        <w:rPr>
          <w:rFonts w:ascii="Calibri" w:eastAsia="Calibri" w:hAnsi="Calibri" w:cs="Calibri"/>
          <w:b/>
          <w:bCs/>
          <w:noProof/>
          <w:color w:val="002060"/>
        </w:rPr>
        <w:drawing>
          <wp:inline distT="0" distB="0" distL="0" distR="0" wp14:anchorId="2DBF8D76" wp14:editId="6501624C">
            <wp:extent cx="3242320" cy="13811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5661" cy="1382548"/>
                    </a:xfrm>
                    <a:prstGeom prst="rect">
                      <a:avLst/>
                    </a:prstGeom>
                    <a:noFill/>
                    <a:ln>
                      <a:noFill/>
                    </a:ln>
                  </pic:spPr>
                </pic:pic>
              </a:graphicData>
            </a:graphic>
          </wp:inline>
        </w:drawing>
      </w:r>
    </w:p>
    <w:p w14:paraId="5B8B9662" w14:textId="0124E3D1" w:rsidR="0044736D" w:rsidRDefault="0044736D">
      <w:pPr>
        <w:rPr>
          <w:rFonts w:ascii="Calibri" w:eastAsia="Calibri" w:hAnsi="Calibri" w:cs="Calibri"/>
          <w:b/>
          <w:bCs/>
          <w:color w:val="002060"/>
        </w:rPr>
      </w:pPr>
    </w:p>
    <w:p w14:paraId="7511150B" w14:textId="77777777" w:rsidR="0044736D" w:rsidRPr="0044736D" w:rsidRDefault="0044736D" w:rsidP="009D07BC">
      <w:pPr>
        <w:rPr>
          <w:rFonts w:ascii="Calibri" w:eastAsia="Calibri" w:hAnsi="Calibri" w:cs="Calibri"/>
          <w:b/>
          <w:bCs/>
          <w:color w:val="002060"/>
        </w:rPr>
      </w:pPr>
    </w:p>
    <w:p w14:paraId="58C03961" w14:textId="6FECFC41" w:rsidR="009D07BC" w:rsidRPr="005A25D1" w:rsidRDefault="2E740CFF" w:rsidP="009D07BC">
      <w:r w:rsidRPr="6525470E">
        <w:rPr>
          <w:rFonts w:ascii="Calibri" w:eastAsia="Calibri" w:hAnsi="Calibri" w:cs="Calibri"/>
          <w:b/>
          <w:bCs/>
          <w:color w:val="002060"/>
        </w:rPr>
        <w:t>We are interested in hearing about your relationships with your supervisor?</w:t>
      </w:r>
    </w:p>
    <w:p w14:paraId="1CBE59F4" w14:textId="54227F1D" w:rsidR="009D07BC" w:rsidRPr="005A25D1" w:rsidRDefault="2E740CFF" w:rsidP="009D07BC">
      <w:r w:rsidRPr="1D32C283">
        <w:rPr>
          <w:rFonts w:ascii="Calibri" w:eastAsia="Calibri" w:hAnsi="Calibri" w:cs="Calibri"/>
          <w:color w:val="000000" w:themeColor="text1"/>
        </w:rPr>
        <w:t>Fortunately, most students responded having a healthy relationship with their supervisors overall. They mostly indicated being supported and receiving feedback on their projects. They also responded feeling comfortable speaking and bringing up issues that arise with their supervisor.</w:t>
      </w:r>
    </w:p>
    <w:p w14:paraId="6161DAC2" w14:textId="4EFA842E" w:rsidR="009D07BC" w:rsidRPr="005A25D1" w:rsidRDefault="0044736D" w:rsidP="7AE193AB">
      <w:pPr>
        <w:rPr>
          <w:b/>
          <w:bCs/>
          <w:i/>
          <w:iCs/>
          <w:u w:val="single"/>
        </w:rPr>
      </w:pPr>
      <w:r w:rsidRPr="0044736D">
        <w:rPr>
          <w:noProof/>
        </w:rPr>
        <w:lastRenderedPageBreak/>
        <w:drawing>
          <wp:inline distT="0" distB="0" distL="0" distR="0" wp14:anchorId="03E6DEAB" wp14:editId="604BA61B">
            <wp:extent cx="6276190" cy="5333333"/>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6190" cy="5333333"/>
                    </a:xfrm>
                    <a:prstGeom prst="rect">
                      <a:avLst/>
                    </a:prstGeom>
                  </pic:spPr>
                </pic:pic>
              </a:graphicData>
            </a:graphic>
          </wp:inline>
        </w:drawing>
      </w:r>
    </w:p>
    <w:p w14:paraId="4B55F1EE" w14:textId="0412F153" w:rsidR="37B883FD" w:rsidRDefault="37B883FD" w:rsidP="7AE193AB">
      <w:pPr>
        <w:rPr>
          <w:rFonts w:ascii="Calibri" w:eastAsia="Calibri" w:hAnsi="Calibri" w:cs="Calibri"/>
          <w:b/>
          <w:bCs/>
          <w:color w:val="002060"/>
        </w:rPr>
      </w:pPr>
      <w:r w:rsidRPr="7AE193AB">
        <w:rPr>
          <w:rFonts w:ascii="Calibri" w:eastAsia="Calibri" w:hAnsi="Calibri" w:cs="Calibri"/>
          <w:b/>
          <w:bCs/>
          <w:color w:val="002060"/>
        </w:rPr>
        <w:t>What average range of funding (CAD$) have you been receiving considering external funds combined?</w:t>
      </w:r>
    </w:p>
    <w:p w14:paraId="26ABCB5C" w14:textId="66AED72A" w:rsidR="37B883FD" w:rsidRDefault="37B883FD" w:rsidP="73C22501">
      <w:pPr>
        <w:spacing w:line="259" w:lineRule="auto"/>
        <w:rPr>
          <w:b/>
          <w:bCs/>
          <w:i/>
          <w:iCs/>
          <w:highlight w:val="cyan"/>
          <w:u w:val="single"/>
        </w:rPr>
      </w:pPr>
      <w:r w:rsidRPr="73C22501">
        <w:t xml:space="preserve">Nearly half (43.9%) of students received </w:t>
      </w:r>
      <w:r w:rsidR="7A085AA4" w:rsidRPr="73C22501">
        <w:t>$</w:t>
      </w:r>
      <w:r w:rsidRPr="73C22501">
        <w:t>20k-30k/year. What was concerning is that some</w:t>
      </w:r>
      <w:r w:rsidR="071EEC78" w:rsidRPr="73C22501">
        <w:t xml:space="preserve"> MSc</w:t>
      </w:r>
      <w:r w:rsidRPr="73C22501">
        <w:t xml:space="preserve"> (</w:t>
      </w:r>
      <w:r w:rsidR="0044736D">
        <w:t>n</w:t>
      </w:r>
      <w:r w:rsidR="42CBB1BC" w:rsidRPr="0044736D">
        <w:t>=</w:t>
      </w:r>
      <w:r w:rsidR="0044736D" w:rsidRPr="0044736D">
        <w:t>4</w:t>
      </w:r>
      <w:r w:rsidRPr="73C22501">
        <w:t xml:space="preserve">) reported receiving less than </w:t>
      </w:r>
      <w:r w:rsidR="28DAE0D5" w:rsidRPr="73C22501">
        <w:t>$</w:t>
      </w:r>
      <w:r w:rsidRPr="73C22501">
        <w:t>18k/year</w:t>
      </w:r>
      <w:r w:rsidR="26EEE88B" w:rsidRPr="73C22501">
        <w:t xml:space="preserve">, as </w:t>
      </w:r>
      <w:r w:rsidR="561B2654" w:rsidRPr="73C22501">
        <w:t xml:space="preserve">MSc </w:t>
      </w:r>
      <w:r w:rsidR="431A1449" w:rsidRPr="73C22501">
        <w:t>students s</w:t>
      </w:r>
      <w:r w:rsidR="34832DC2" w:rsidRPr="73C22501">
        <w:t xml:space="preserve">hould </w:t>
      </w:r>
      <w:r w:rsidR="26EEE88B" w:rsidRPr="73C22501">
        <w:t>re</w:t>
      </w:r>
      <w:r w:rsidR="3814FC03" w:rsidRPr="73C22501">
        <w:t xml:space="preserve">ceive </w:t>
      </w:r>
      <w:r w:rsidR="5DC86212" w:rsidRPr="73C22501">
        <w:t xml:space="preserve">a </w:t>
      </w:r>
      <w:r w:rsidR="26EEE88B" w:rsidRPr="73C22501">
        <w:t>minimum funding of 18k/year.</w:t>
      </w:r>
      <w:r w:rsidR="34301723" w:rsidRPr="73C22501">
        <w:t xml:space="preserve"> </w:t>
      </w:r>
    </w:p>
    <w:p w14:paraId="69D77EF6" w14:textId="7579629C" w:rsidR="0044736D" w:rsidRDefault="0044736D" w:rsidP="0044736D">
      <w:pPr>
        <w:spacing w:line="259" w:lineRule="auto"/>
        <w:jc w:val="center"/>
        <w:rPr>
          <w:noProof/>
        </w:rPr>
      </w:pPr>
    </w:p>
    <w:p w14:paraId="4CC8F45B" w14:textId="5F31D89C" w:rsidR="007861D4" w:rsidRDefault="007861D4" w:rsidP="0044736D">
      <w:pPr>
        <w:spacing w:line="259" w:lineRule="auto"/>
        <w:jc w:val="center"/>
      </w:pPr>
      <w:r>
        <w:rPr>
          <w:noProof/>
        </w:rPr>
        <w:drawing>
          <wp:inline distT="0" distB="0" distL="0" distR="0" wp14:anchorId="33A33218" wp14:editId="7ED73490">
            <wp:extent cx="3771900" cy="1905000"/>
            <wp:effectExtent l="0" t="0" r="0" b="0"/>
            <wp:docPr id="1919637002" name="Picture 1919637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1905000"/>
                    </a:xfrm>
                    <a:prstGeom prst="rect">
                      <a:avLst/>
                    </a:prstGeom>
                    <a:noFill/>
                    <a:ln>
                      <a:noFill/>
                    </a:ln>
                  </pic:spPr>
                </pic:pic>
              </a:graphicData>
            </a:graphic>
          </wp:inline>
        </w:drawing>
      </w:r>
    </w:p>
    <w:p w14:paraId="164FBF2D" w14:textId="2245EE02" w:rsidR="007861D4" w:rsidRDefault="007861D4" w:rsidP="0044736D">
      <w:pPr>
        <w:spacing w:line="259" w:lineRule="auto"/>
        <w:jc w:val="center"/>
      </w:pPr>
    </w:p>
    <w:p w14:paraId="6FC89778" w14:textId="77777777" w:rsidR="007861D4" w:rsidRDefault="007861D4" w:rsidP="0044736D">
      <w:pPr>
        <w:spacing w:line="259" w:lineRule="auto"/>
        <w:jc w:val="center"/>
      </w:pPr>
    </w:p>
    <w:p w14:paraId="3498D524" w14:textId="33AD98C9" w:rsidR="01B171D1" w:rsidRDefault="01B171D1" w:rsidP="7AE193AB">
      <w:pPr>
        <w:rPr>
          <w:rFonts w:ascii="Calibri" w:eastAsia="Calibri" w:hAnsi="Calibri" w:cs="Calibri"/>
          <w:b/>
          <w:bCs/>
          <w:color w:val="002060"/>
        </w:rPr>
      </w:pPr>
      <w:r w:rsidRPr="7AE193AB">
        <w:rPr>
          <w:rFonts w:ascii="Calibri" w:eastAsia="Calibri" w:hAnsi="Calibri" w:cs="Calibri"/>
          <w:b/>
          <w:bCs/>
          <w:color w:val="002060"/>
        </w:rPr>
        <w:t>How often do you worry about funding/</w:t>
      </w:r>
      <w:proofErr w:type="spellStart"/>
      <w:r w:rsidRPr="7AE193AB">
        <w:rPr>
          <w:rFonts w:ascii="Calibri" w:eastAsia="Calibri" w:hAnsi="Calibri" w:cs="Calibri"/>
          <w:b/>
          <w:bCs/>
          <w:color w:val="002060"/>
        </w:rPr>
        <w:t>f</w:t>
      </w:r>
      <w:r w:rsidR="5E4DAECC" w:rsidRPr="7AE193AB">
        <w:rPr>
          <w:rFonts w:ascii="Calibri" w:eastAsia="Calibri" w:hAnsi="Calibri" w:cs="Calibri"/>
          <w:b/>
          <w:bCs/>
          <w:color w:val="002060"/>
        </w:rPr>
        <w:t>inacial</w:t>
      </w:r>
      <w:proofErr w:type="spellEnd"/>
      <w:r w:rsidR="5E4DAECC" w:rsidRPr="7AE193AB">
        <w:rPr>
          <w:rFonts w:ascii="Calibri" w:eastAsia="Calibri" w:hAnsi="Calibri" w:cs="Calibri"/>
          <w:b/>
          <w:bCs/>
          <w:color w:val="002060"/>
        </w:rPr>
        <w:t xml:space="preserve"> </w:t>
      </w:r>
      <w:r w:rsidRPr="7AE193AB">
        <w:rPr>
          <w:rFonts w:ascii="Calibri" w:eastAsia="Calibri" w:hAnsi="Calibri" w:cs="Calibri"/>
          <w:b/>
          <w:bCs/>
          <w:color w:val="002060"/>
        </w:rPr>
        <w:t xml:space="preserve">support for your studies and living? </w:t>
      </w:r>
    </w:p>
    <w:p w14:paraId="0A1C8106" w14:textId="2C654110" w:rsidR="2A2E61CE" w:rsidRDefault="2A2E61CE" w:rsidP="7AE193AB">
      <w:pPr>
        <w:spacing w:line="259" w:lineRule="auto"/>
      </w:pPr>
      <w:r w:rsidRPr="7AE193AB">
        <w:t xml:space="preserve">International students tended to worry more often about funding compared to domestic ones, possibly because of higher tuition </w:t>
      </w:r>
      <w:r w:rsidR="315E2F7B" w:rsidRPr="7AE193AB">
        <w:t>costs.</w:t>
      </w:r>
    </w:p>
    <w:p w14:paraId="437DD2B0" w14:textId="7890E1C7" w:rsidR="007861D4" w:rsidRDefault="007861D4" w:rsidP="001C3EDA">
      <w:pPr>
        <w:spacing w:line="259" w:lineRule="auto"/>
        <w:jc w:val="center"/>
        <w:rPr>
          <w:b/>
          <w:bCs/>
          <w:i/>
          <w:iCs/>
          <w:highlight w:val="cyan"/>
          <w:u w:val="single"/>
        </w:rPr>
      </w:pPr>
      <w:r w:rsidRPr="007861D4">
        <w:rPr>
          <w:noProof/>
        </w:rPr>
        <w:lastRenderedPageBreak/>
        <w:drawing>
          <wp:inline distT="0" distB="0" distL="0" distR="0" wp14:anchorId="693288AD" wp14:editId="52B23894">
            <wp:extent cx="5714286" cy="3809524"/>
            <wp:effectExtent l="0" t="0" r="127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4286" cy="3809524"/>
                    </a:xfrm>
                    <a:prstGeom prst="rect">
                      <a:avLst/>
                    </a:prstGeom>
                  </pic:spPr>
                </pic:pic>
              </a:graphicData>
            </a:graphic>
          </wp:inline>
        </w:drawing>
      </w:r>
    </w:p>
    <w:p w14:paraId="74371E7B" w14:textId="3092B130" w:rsidR="2676F84B" w:rsidRDefault="2676F84B" w:rsidP="7AE193AB">
      <w:pPr>
        <w:rPr>
          <w:rFonts w:ascii="Calibri" w:eastAsia="Calibri" w:hAnsi="Calibri" w:cs="Calibri"/>
          <w:b/>
          <w:bCs/>
          <w:color w:val="002060"/>
        </w:rPr>
      </w:pPr>
      <w:r w:rsidRPr="2231676C">
        <w:rPr>
          <w:rFonts w:ascii="Calibri" w:eastAsia="Calibri" w:hAnsi="Calibri" w:cs="Calibri"/>
          <w:b/>
          <w:bCs/>
          <w:color w:val="002060"/>
        </w:rPr>
        <w:t>To which funding opportunities have you applied to?</w:t>
      </w:r>
    </w:p>
    <w:p w14:paraId="2C1A9106" w14:textId="77777777" w:rsidR="007861D4" w:rsidRDefault="315E2F7B" w:rsidP="7AE193AB">
      <w:pPr>
        <w:spacing w:line="259" w:lineRule="auto"/>
      </w:pPr>
      <w:r w:rsidRPr="7AE193AB">
        <w:t>The most common funding opportunities applied to were Faculty of Medicine graduate awards and CGS-M/CGS-D scholarships.</w:t>
      </w:r>
    </w:p>
    <w:p w14:paraId="65ABF38A" w14:textId="168AFFCE" w:rsidR="007861D4" w:rsidRDefault="007861D4" w:rsidP="7AE193AB">
      <w:pPr>
        <w:spacing w:line="259" w:lineRule="auto"/>
      </w:pPr>
    </w:p>
    <w:p w14:paraId="6D844917" w14:textId="09C63DA3" w:rsidR="007861D4" w:rsidRDefault="007861D4" w:rsidP="007861D4">
      <w:pPr>
        <w:spacing w:line="259" w:lineRule="auto"/>
        <w:jc w:val="center"/>
      </w:pPr>
      <w:r>
        <w:rPr>
          <w:noProof/>
        </w:rPr>
        <w:drawing>
          <wp:inline distT="0" distB="0" distL="0" distR="0" wp14:anchorId="184F2189" wp14:editId="61656450">
            <wp:extent cx="5648325" cy="33623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8325" cy="3362325"/>
                    </a:xfrm>
                    <a:prstGeom prst="rect">
                      <a:avLst/>
                    </a:prstGeom>
                    <a:noFill/>
                    <a:ln>
                      <a:noFill/>
                    </a:ln>
                  </pic:spPr>
                </pic:pic>
              </a:graphicData>
            </a:graphic>
          </wp:inline>
        </w:drawing>
      </w:r>
    </w:p>
    <w:p w14:paraId="5C6129EB" w14:textId="30D70480" w:rsidR="7AE193AB" w:rsidRDefault="7AE193AB" w:rsidP="7AE193AB">
      <w:pPr>
        <w:rPr>
          <w:b/>
          <w:bCs/>
          <w:i/>
          <w:iCs/>
          <w:u w:val="single"/>
        </w:rPr>
      </w:pPr>
    </w:p>
    <w:p w14:paraId="3E078DDF" w14:textId="7F44731B" w:rsidR="009D07BC" w:rsidRPr="005A25D1" w:rsidDel="001C3EDA" w:rsidRDefault="009D07BC" w:rsidP="2231676C">
      <w:pPr>
        <w:rPr>
          <w:del w:id="0" w:author="Miguel Prieto" w:date="2021-10-29T11:29:00Z"/>
          <w:b/>
          <w:bCs/>
          <w:i/>
          <w:iCs/>
          <w:u w:val="single"/>
        </w:rPr>
      </w:pPr>
    </w:p>
    <w:p w14:paraId="7F4CA431" w14:textId="0000DD22" w:rsidR="009D07BC" w:rsidRPr="005A25D1" w:rsidDel="001C3EDA" w:rsidRDefault="009D07BC" w:rsidP="2231676C">
      <w:pPr>
        <w:rPr>
          <w:del w:id="1" w:author="Miguel Prieto" w:date="2021-10-29T11:29:00Z"/>
          <w:b/>
          <w:bCs/>
          <w:i/>
          <w:iCs/>
          <w:u w:val="single"/>
        </w:rPr>
      </w:pPr>
    </w:p>
    <w:p w14:paraId="5C30F450" w14:textId="3C3005D8" w:rsidR="009D07BC" w:rsidRPr="005A25D1" w:rsidDel="001C3EDA" w:rsidRDefault="009D07BC" w:rsidP="2231676C">
      <w:pPr>
        <w:rPr>
          <w:del w:id="2" w:author="Miguel Prieto" w:date="2021-10-29T11:29:00Z"/>
          <w:b/>
          <w:bCs/>
          <w:i/>
          <w:iCs/>
          <w:u w:val="single"/>
        </w:rPr>
      </w:pPr>
    </w:p>
    <w:p w14:paraId="698432F2" w14:textId="195CF48F" w:rsidR="009D07BC" w:rsidRPr="005A25D1" w:rsidDel="001C3EDA" w:rsidRDefault="009D07BC" w:rsidP="2231676C">
      <w:pPr>
        <w:rPr>
          <w:del w:id="3" w:author="Miguel Prieto" w:date="2021-10-29T11:29:00Z"/>
          <w:b/>
          <w:bCs/>
          <w:i/>
          <w:iCs/>
          <w:u w:val="single"/>
        </w:rPr>
      </w:pPr>
    </w:p>
    <w:p w14:paraId="7AC87797" w14:textId="2C9F3D04" w:rsidR="009D07BC" w:rsidRPr="005A25D1" w:rsidRDefault="009D07BC" w:rsidP="2231676C">
      <w:pPr>
        <w:rPr>
          <w:b/>
          <w:bCs/>
          <w:i/>
          <w:iCs/>
          <w:u w:val="single"/>
        </w:rPr>
      </w:pPr>
    </w:p>
    <w:p w14:paraId="2B34C6A6" w14:textId="5CEBAAA0" w:rsidR="009D07BC" w:rsidRPr="005A25D1" w:rsidRDefault="6B49A208" w:rsidP="2231676C">
      <w:pPr>
        <w:rPr>
          <w:b/>
          <w:bCs/>
          <w:sz w:val="28"/>
          <w:szCs w:val="28"/>
        </w:rPr>
      </w:pPr>
      <w:r w:rsidRPr="2231676C">
        <w:rPr>
          <w:b/>
          <w:bCs/>
          <w:sz w:val="28"/>
          <w:szCs w:val="28"/>
        </w:rPr>
        <w:t>IMPACT OF COVID-19, WELLBEING AND RESOURCES</w:t>
      </w:r>
    </w:p>
    <w:p w14:paraId="60F61163" w14:textId="074FACF4" w:rsidR="2231676C" w:rsidRDefault="2231676C" w:rsidP="2231676C">
      <w:pPr>
        <w:rPr>
          <w:b/>
          <w:bCs/>
          <w:color w:val="002060"/>
        </w:rPr>
      </w:pPr>
    </w:p>
    <w:p w14:paraId="0F8EFB65" w14:textId="7D67C123" w:rsidR="668C01AE" w:rsidRDefault="668C01AE" w:rsidP="7AE193AB">
      <w:pPr>
        <w:rPr>
          <w:b/>
          <w:bCs/>
          <w:color w:val="002060"/>
        </w:rPr>
      </w:pPr>
      <w:r w:rsidRPr="2231676C">
        <w:rPr>
          <w:b/>
          <w:bCs/>
          <w:color w:val="002060"/>
        </w:rPr>
        <w:t>The COVID-19 Pandemic</w:t>
      </w:r>
    </w:p>
    <w:p w14:paraId="202FB013" w14:textId="10BBE106" w:rsidR="2231676C" w:rsidRDefault="2231676C"/>
    <w:p w14:paraId="709937E4" w14:textId="5AD5A926" w:rsidR="7164D822" w:rsidRDefault="7164D822" w:rsidP="7AE193AB">
      <w:r w:rsidRPr="7AE193AB">
        <w:lastRenderedPageBreak/>
        <w:t>Most students stated that the pandemic has affected their overall wellbeing.</w:t>
      </w:r>
      <w:r w:rsidR="1B3661E9" w:rsidRPr="7AE193AB">
        <w:t xml:space="preserve"> However, most students reported that their academic and education has not been </w:t>
      </w:r>
      <w:r w:rsidR="751538E9" w:rsidRPr="7AE193AB">
        <w:t>affected by the pandemic too much.</w:t>
      </w:r>
      <w:r w:rsidR="45FC80DF" w:rsidRPr="7AE193AB">
        <w:t xml:space="preserve"> </w:t>
      </w:r>
    </w:p>
    <w:p w14:paraId="51C6F969" w14:textId="33AA374C" w:rsidR="007861D4" w:rsidRDefault="007861D4" w:rsidP="007861D4">
      <w:pPr>
        <w:jc w:val="center"/>
      </w:pPr>
      <w:r>
        <w:rPr>
          <w:noProof/>
        </w:rPr>
        <w:drawing>
          <wp:inline distT="0" distB="0" distL="0" distR="0" wp14:anchorId="3147EE1D" wp14:editId="718919A8">
            <wp:extent cx="3857625" cy="2286000"/>
            <wp:effectExtent l="0" t="0" r="9525" b="0"/>
            <wp:docPr id="1919637003" name="Picture 1919637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7625" cy="2286000"/>
                    </a:xfrm>
                    <a:prstGeom prst="rect">
                      <a:avLst/>
                    </a:prstGeom>
                    <a:noFill/>
                    <a:ln>
                      <a:noFill/>
                    </a:ln>
                  </pic:spPr>
                </pic:pic>
              </a:graphicData>
            </a:graphic>
          </wp:inline>
        </w:drawing>
      </w:r>
    </w:p>
    <w:p w14:paraId="0050E18B" w14:textId="6FA9EE1F" w:rsidR="007861D4" w:rsidRDefault="007861D4" w:rsidP="007861D4">
      <w:pPr>
        <w:jc w:val="center"/>
        <w:rPr>
          <w:b/>
          <w:bCs/>
          <w:color w:val="002060"/>
        </w:rPr>
      </w:pPr>
      <w:r w:rsidRPr="007861D4">
        <w:rPr>
          <w:noProof/>
        </w:rPr>
        <w:drawing>
          <wp:inline distT="0" distB="0" distL="0" distR="0" wp14:anchorId="65210E5A" wp14:editId="030B8B06">
            <wp:extent cx="6642100" cy="4648835"/>
            <wp:effectExtent l="0" t="0" r="6350" b="0"/>
            <wp:docPr id="1919637005" name="Picture 1919637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2100" cy="4648835"/>
                    </a:xfrm>
                    <a:prstGeom prst="rect">
                      <a:avLst/>
                    </a:prstGeom>
                  </pic:spPr>
                </pic:pic>
              </a:graphicData>
            </a:graphic>
          </wp:inline>
        </w:drawing>
      </w:r>
    </w:p>
    <w:p w14:paraId="71AAB1E2" w14:textId="7327F900" w:rsidR="751538E9" w:rsidRDefault="751538E9" w:rsidP="2231676C">
      <w:pPr>
        <w:rPr>
          <w:b/>
          <w:bCs/>
          <w:color w:val="002060"/>
        </w:rPr>
      </w:pPr>
      <w:r w:rsidRPr="2231676C">
        <w:rPr>
          <w:b/>
          <w:bCs/>
          <w:color w:val="002060"/>
        </w:rPr>
        <w:t>Wellbeing, Mental Health, and Academic Resources</w:t>
      </w:r>
      <w:r w:rsidR="1192CADD" w:rsidRPr="2231676C">
        <w:rPr>
          <w:b/>
          <w:bCs/>
          <w:color w:val="002060"/>
          <w:u w:val="single"/>
        </w:rPr>
        <w:t xml:space="preserve"> </w:t>
      </w:r>
    </w:p>
    <w:p w14:paraId="5F08C65A" w14:textId="760B22DF" w:rsidR="007861D4" w:rsidRDefault="751538E9" w:rsidP="73C22501">
      <w:r w:rsidRPr="73C22501">
        <w:t xml:space="preserve">The </w:t>
      </w:r>
      <w:r w:rsidR="031A65A5" w:rsidRPr="73C22501">
        <w:t>top three r</w:t>
      </w:r>
      <w:r w:rsidRPr="73C22501">
        <w:t xml:space="preserve">esources which are most known by </w:t>
      </w:r>
      <w:proofErr w:type="spellStart"/>
      <w:r w:rsidRPr="73C22501">
        <w:t>ExMed</w:t>
      </w:r>
      <w:proofErr w:type="spellEnd"/>
      <w:r w:rsidRPr="73C22501">
        <w:t xml:space="preserve"> students are UBC Counselling, UBC health services, and Library research commons</w:t>
      </w:r>
      <w:r w:rsidR="007861D4">
        <w:t>.</w:t>
      </w:r>
    </w:p>
    <w:p w14:paraId="2445CB23" w14:textId="77777777" w:rsidR="007861D4" w:rsidRDefault="007861D4" w:rsidP="73C22501"/>
    <w:p w14:paraId="31E94684" w14:textId="248EB696" w:rsidR="007861D4" w:rsidRDefault="007861D4" w:rsidP="007861D4">
      <w:pPr>
        <w:jc w:val="center"/>
      </w:pPr>
      <w:r>
        <w:rPr>
          <w:noProof/>
        </w:rPr>
        <w:lastRenderedPageBreak/>
        <w:drawing>
          <wp:inline distT="0" distB="0" distL="0" distR="0" wp14:anchorId="39E2C4D9" wp14:editId="13143414">
            <wp:extent cx="6019800" cy="34099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9800" cy="3409950"/>
                    </a:xfrm>
                    <a:prstGeom prst="rect">
                      <a:avLst/>
                    </a:prstGeom>
                    <a:noFill/>
                    <a:ln>
                      <a:noFill/>
                    </a:ln>
                  </pic:spPr>
                </pic:pic>
              </a:graphicData>
            </a:graphic>
          </wp:inline>
        </w:drawing>
      </w:r>
    </w:p>
    <w:p w14:paraId="11FF6D2A" w14:textId="77777777" w:rsidR="007861D4" w:rsidRDefault="007861D4" w:rsidP="007861D4">
      <w:pPr>
        <w:jc w:val="center"/>
      </w:pPr>
    </w:p>
    <w:p w14:paraId="428CAD54" w14:textId="0ED2BBC0" w:rsidR="007861D4" w:rsidRDefault="3B3035DD" w:rsidP="73C22501">
      <w:r w:rsidRPr="73C22501">
        <w:t>With these services, the majority of users of satisfied, except for UBC Counselling.</w:t>
      </w:r>
    </w:p>
    <w:p w14:paraId="45796B73" w14:textId="77777777" w:rsidR="007861D4" w:rsidRDefault="007861D4" w:rsidP="73C22501"/>
    <w:p w14:paraId="6ACB86B8" w14:textId="38E2E6E7" w:rsidR="007861D4" w:rsidRDefault="007861D4" w:rsidP="007861D4">
      <w:pPr>
        <w:jc w:val="center"/>
      </w:pPr>
      <w:r w:rsidRPr="007861D4">
        <w:rPr>
          <w:noProof/>
        </w:rPr>
        <w:drawing>
          <wp:inline distT="0" distB="0" distL="0" distR="0" wp14:anchorId="73C0FE69" wp14:editId="02EC2C5B">
            <wp:extent cx="6343650" cy="40576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725" r="1768" b="4981"/>
                    <a:stretch/>
                  </pic:blipFill>
                  <pic:spPr bwMode="auto">
                    <a:xfrm>
                      <a:off x="0" y="0"/>
                      <a:ext cx="6343650" cy="4057650"/>
                    </a:xfrm>
                    <a:prstGeom prst="rect">
                      <a:avLst/>
                    </a:prstGeom>
                    <a:ln>
                      <a:noFill/>
                    </a:ln>
                    <a:extLst>
                      <a:ext uri="{53640926-AAD7-44D8-BBD7-CCE9431645EC}">
                        <a14:shadowObscured xmlns:a14="http://schemas.microsoft.com/office/drawing/2010/main"/>
                      </a:ext>
                    </a:extLst>
                  </pic:spPr>
                </pic:pic>
              </a:graphicData>
            </a:graphic>
          </wp:inline>
        </w:drawing>
      </w:r>
    </w:p>
    <w:p w14:paraId="580016D8" w14:textId="77777777" w:rsidR="007861D4" w:rsidRDefault="007861D4" w:rsidP="7AE193AB">
      <w:pPr>
        <w:rPr>
          <w:b/>
          <w:bCs/>
          <w:color w:val="002060"/>
        </w:rPr>
      </w:pPr>
    </w:p>
    <w:p w14:paraId="7FBF0629" w14:textId="77777777" w:rsidR="007861D4" w:rsidRDefault="007861D4">
      <w:pPr>
        <w:rPr>
          <w:b/>
          <w:bCs/>
          <w:color w:val="002060"/>
        </w:rPr>
      </w:pPr>
      <w:r w:rsidRPr="2231676C">
        <w:rPr>
          <w:b/>
          <w:bCs/>
          <w:color w:val="002060"/>
        </w:rPr>
        <w:br w:type="page"/>
      </w:r>
    </w:p>
    <w:p w14:paraId="45CC7519" w14:textId="4A782F65" w:rsidR="3B3035DD" w:rsidRDefault="3B3035DD" w:rsidP="7AE193AB">
      <w:pPr>
        <w:rPr>
          <w:b/>
          <w:bCs/>
          <w:color w:val="002060"/>
        </w:rPr>
      </w:pPr>
      <w:r w:rsidRPr="7AE193AB">
        <w:rPr>
          <w:b/>
          <w:bCs/>
          <w:color w:val="002060"/>
        </w:rPr>
        <w:lastRenderedPageBreak/>
        <w:t>How are you doing in the program? How are you feeling?</w:t>
      </w:r>
    </w:p>
    <w:p w14:paraId="72308B3D" w14:textId="57B5DFA2" w:rsidR="3B3035DD" w:rsidRDefault="3B3035DD" w:rsidP="2231676C">
      <w:pPr>
        <w:rPr>
          <w:b/>
          <w:bCs/>
          <w:i/>
          <w:iCs/>
          <w:highlight w:val="cyan"/>
        </w:rPr>
      </w:pPr>
      <w:r>
        <w:t xml:space="preserve">Overall, students felt confident in approaching setbacks and felt capable to complete the program successfully. </w:t>
      </w:r>
    </w:p>
    <w:p w14:paraId="29E27FC8" w14:textId="08A49AE9" w:rsidR="007861D4" w:rsidRDefault="007861D4" w:rsidP="2231676C">
      <w:pPr>
        <w:rPr>
          <w:b/>
          <w:bCs/>
          <w:i/>
          <w:iCs/>
          <w:highlight w:val="cyan"/>
        </w:rPr>
      </w:pPr>
      <w:r>
        <w:rPr>
          <w:noProof/>
        </w:rPr>
        <w:drawing>
          <wp:inline distT="0" distB="0" distL="0" distR="0" wp14:anchorId="7DFFE0FB" wp14:editId="440A9B3A">
            <wp:extent cx="6642101" cy="4481195"/>
            <wp:effectExtent l="0" t="0" r="6350" b="0"/>
            <wp:docPr id="1919637009" name="Picture 1919637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637009"/>
                    <pic:cNvPicPr/>
                  </pic:nvPicPr>
                  <pic:blipFill>
                    <a:blip r:embed="rId28">
                      <a:extLst>
                        <a:ext uri="{28A0092B-C50C-407E-A947-70E740481C1C}">
                          <a14:useLocalDpi xmlns:a14="http://schemas.microsoft.com/office/drawing/2010/main" val="0"/>
                        </a:ext>
                      </a:extLst>
                    </a:blip>
                    <a:stretch>
                      <a:fillRect/>
                    </a:stretch>
                  </pic:blipFill>
                  <pic:spPr>
                    <a:xfrm>
                      <a:off x="0" y="0"/>
                      <a:ext cx="6642101" cy="4481195"/>
                    </a:xfrm>
                    <a:prstGeom prst="rect">
                      <a:avLst/>
                    </a:prstGeom>
                  </pic:spPr>
                </pic:pic>
              </a:graphicData>
            </a:graphic>
          </wp:inline>
        </w:drawing>
      </w:r>
    </w:p>
    <w:p w14:paraId="0DD5EFCA" w14:textId="68FD8BB7" w:rsidR="7AE193AB" w:rsidRDefault="7AE193AB" w:rsidP="7AE193AB">
      <w:pPr>
        <w:rPr>
          <w:b/>
          <w:bCs/>
          <w:i/>
          <w:iCs/>
          <w:u w:val="single"/>
        </w:rPr>
      </w:pPr>
    </w:p>
    <w:p w14:paraId="3ACD8AA0" w14:textId="69BE3E8B" w:rsidR="54D7FFF2" w:rsidRDefault="2210E030" w:rsidP="2231676C">
      <w:pPr>
        <w:rPr>
          <w:b/>
          <w:bCs/>
          <w:sz w:val="28"/>
          <w:szCs w:val="28"/>
        </w:rPr>
      </w:pPr>
      <w:r w:rsidRPr="2231676C">
        <w:rPr>
          <w:b/>
          <w:bCs/>
          <w:sz w:val="28"/>
          <w:szCs w:val="28"/>
        </w:rPr>
        <w:t>B</w:t>
      </w:r>
      <w:r w:rsidR="2BB4FA79" w:rsidRPr="2231676C">
        <w:rPr>
          <w:b/>
          <w:bCs/>
          <w:sz w:val="28"/>
          <w:szCs w:val="28"/>
        </w:rPr>
        <w:t>ULLYING AND HARASSMENT</w:t>
      </w:r>
    </w:p>
    <w:p w14:paraId="3A74615C" w14:textId="5B10192F" w:rsidR="3F19FC3B" w:rsidRDefault="3F19FC3B" w:rsidP="001C3EDA">
      <w:pPr>
        <w:jc w:val="center"/>
        <w:pPrChange w:id="4" w:author="Miguel Prieto" w:date="2021-10-29T11:29:00Z">
          <w:pPr/>
        </w:pPrChange>
      </w:pPr>
      <w:r>
        <w:rPr>
          <w:noProof/>
        </w:rPr>
        <w:drawing>
          <wp:inline distT="0" distB="0" distL="0" distR="0" wp14:anchorId="1A3B998C" wp14:editId="1B740AC8">
            <wp:extent cx="4410075" cy="3171825"/>
            <wp:effectExtent l="0" t="0" r="0" b="0"/>
            <wp:docPr id="1919637031" name="Picture 191963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410075" cy="3171825"/>
                    </a:xfrm>
                    <a:prstGeom prst="rect">
                      <a:avLst/>
                    </a:prstGeom>
                  </pic:spPr>
                </pic:pic>
              </a:graphicData>
            </a:graphic>
          </wp:inline>
        </w:drawing>
      </w:r>
    </w:p>
    <w:p w14:paraId="7C68F456" w14:textId="4FA0E49F" w:rsidR="0FCDE9E1" w:rsidRDefault="32280E5B" w:rsidP="2A028415">
      <w:r w:rsidRPr="793F3BE5">
        <w:rPr>
          <w:b/>
          <w:bCs/>
        </w:rPr>
        <w:t>Figure: Bullying/harassment.</w:t>
      </w:r>
      <w:r>
        <w:t xml:space="preserve"> N=82</w:t>
      </w:r>
      <w:r w:rsidR="47952E6C">
        <w:t xml:space="preserve"> of which </w:t>
      </w:r>
      <w:r w:rsidR="4F231A41">
        <w:t>9 responded they had experienced bullying/</w:t>
      </w:r>
      <w:r w:rsidR="13F6EE55">
        <w:t>harassment</w:t>
      </w:r>
      <w:r w:rsidR="4F231A41">
        <w:t xml:space="preserve"> by a faculty and/or non-faculty </w:t>
      </w:r>
      <w:proofErr w:type="spellStart"/>
      <w:r w:rsidR="4F231A41">
        <w:t>ExMed</w:t>
      </w:r>
      <w:proofErr w:type="spellEnd"/>
      <w:r w:rsidR="4F231A41">
        <w:t xml:space="preserve"> member, 50 responded they hadn’t, and </w:t>
      </w:r>
      <w:r w:rsidR="47952E6C">
        <w:t>2</w:t>
      </w:r>
      <w:r w:rsidR="691AD1B9">
        <w:t>3</w:t>
      </w:r>
      <w:r w:rsidR="47952E6C">
        <w:t xml:space="preserve"> </w:t>
      </w:r>
      <w:r w:rsidR="1C107EF1">
        <w:t xml:space="preserve">did not </w:t>
      </w:r>
      <w:r w:rsidR="47952E6C">
        <w:t>indicate an answer.</w:t>
      </w:r>
    </w:p>
    <w:p w14:paraId="1344010C" w14:textId="41213E62" w:rsidR="2A028415" w:rsidRDefault="2A028415" w:rsidP="2A028415"/>
    <w:p w14:paraId="311146E4" w14:textId="14E3CFFC" w:rsidR="0FCDE9E1" w:rsidRDefault="0FCDE9E1" w:rsidP="2A028415">
      <w:r>
        <w:lastRenderedPageBreak/>
        <w:t xml:space="preserve">It is interesting that while only 9 people report having experienced bullying/harassment from faculty/non-faculty members, 17 report having experienced bullying/harassment, of which only 5 notified someone in a leadership position. Of the 10 students that indicated their satisfaction with the resolution of the incident, only 1 was satisfied. These results, together with the fact that </w:t>
      </w:r>
      <w:r w:rsidR="3734284F">
        <w:t>28</w:t>
      </w:r>
      <w:r>
        <w:t>% of survey responde</w:t>
      </w:r>
      <w:r w:rsidR="5C4C977C">
        <w:t xml:space="preserve">rs </w:t>
      </w:r>
      <w:r>
        <w:t xml:space="preserve">did not disclose answers about bullying/harassment by </w:t>
      </w:r>
      <w:proofErr w:type="spellStart"/>
      <w:r>
        <w:t>ExMed</w:t>
      </w:r>
      <w:proofErr w:type="spellEnd"/>
      <w:r>
        <w:t xml:space="preserve"> faculty or non-faculty members, suggest the need for a better reporting system as well as a resolution system regarding bullying and harassment in the program.</w:t>
      </w:r>
    </w:p>
    <w:p w14:paraId="45F8912A" w14:textId="1E1EBEFC" w:rsidR="2A028415" w:rsidRDefault="2A028415" w:rsidP="2A028415">
      <w:pPr>
        <w:rPr>
          <w:ins w:id="5" w:author="Miguel Prieto" w:date="2021-10-29T11:29:00Z"/>
        </w:rPr>
      </w:pPr>
    </w:p>
    <w:p w14:paraId="1C918365" w14:textId="72993BBB" w:rsidR="001C3EDA" w:rsidRDefault="001C3EDA" w:rsidP="001C3EDA">
      <w:pPr>
        <w:jc w:val="center"/>
        <w:rPr>
          <w:ins w:id="6" w:author="Miguel Prieto" w:date="2021-10-29T11:39:00Z"/>
        </w:rPr>
      </w:pPr>
      <w:ins w:id="7" w:author="Miguel Prieto" w:date="2021-10-29T11:40:00Z">
        <w:r>
          <w:rPr>
            <w:noProof/>
          </w:rPr>
          <w:drawing>
            <wp:inline distT="0" distB="0" distL="0" distR="0" wp14:anchorId="523C4DD3" wp14:editId="67A651B3">
              <wp:extent cx="6633845" cy="1233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33845" cy="1233805"/>
                      </a:xfrm>
                      <a:prstGeom prst="rect">
                        <a:avLst/>
                      </a:prstGeom>
                      <a:noFill/>
                      <a:ln>
                        <a:noFill/>
                      </a:ln>
                    </pic:spPr>
                  </pic:pic>
                </a:graphicData>
              </a:graphic>
            </wp:inline>
          </w:drawing>
        </w:r>
      </w:ins>
    </w:p>
    <w:p w14:paraId="349347C1" w14:textId="012C83D0" w:rsidR="001C3EDA" w:rsidRDefault="001C3EDA" w:rsidP="001C3EDA">
      <w:pPr>
        <w:jc w:val="center"/>
        <w:rPr>
          <w:ins w:id="8" w:author="Miguel Prieto" w:date="2021-10-29T11:35:00Z"/>
        </w:rPr>
        <w:pPrChange w:id="9" w:author="Miguel Prieto" w:date="2021-10-29T11:35:00Z">
          <w:pPr/>
        </w:pPrChange>
      </w:pPr>
    </w:p>
    <w:p w14:paraId="106BF30D" w14:textId="23C979DD" w:rsidR="001C3EDA" w:rsidRDefault="001C3EDA" w:rsidP="001C3EDA">
      <w:ins w:id="10" w:author="Miguel Prieto" w:date="2021-10-29T11:39:00Z">
        <w:r w:rsidRPr="001C3EDA">
          <w:drawing>
            <wp:anchor distT="0" distB="0" distL="114300" distR="114300" simplePos="0" relativeHeight="251658240" behindDoc="1" locked="0" layoutInCell="1" allowOverlap="1" wp14:anchorId="5A5233F6" wp14:editId="573EF4EC">
              <wp:simplePos x="0" y="0"/>
              <wp:positionH relativeFrom="margin">
                <wp:posOffset>3338423</wp:posOffset>
              </wp:positionH>
              <wp:positionV relativeFrom="paragraph">
                <wp:posOffset>10603</wp:posOffset>
              </wp:positionV>
              <wp:extent cx="3048968" cy="1905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78417" cy="1923819"/>
                      </a:xfrm>
                      <a:prstGeom prst="rect">
                        <a:avLst/>
                      </a:prstGeom>
                    </pic:spPr>
                  </pic:pic>
                </a:graphicData>
              </a:graphic>
              <wp14:sizeRelH relativeFrom="margin">
                <wp14:pctWidth>0</wp14:pctWidth>
              </wp14:sizeRelH>
              <wp14:sizeRelV relativeFrom="margin">
                <wp14:pctHeight>0</wp14:pctHeight>
              </wp14:sizeRelV>
            </wp:anchor>
          </w:drawing>
        </w:r>
      </w:ins>
      <w:ins w:id="11" w:author="Miguel Prieto" w:date="2021-10-29T11:46:00Z">
        <w:r w:rsidRPr="001C3EDA">
          <w:drawing>
            <wp:inline distT="0" distB="0" distL="0" distR="0" wp14:anchorId="3E996F99" wp14:editId="2BB0347F">
              <wp:extent cx="2898036" cy="1811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4720" cy="1834199"/>
                      </a:xfrm>
                      <a:prstGeom prst="rect">
                        <a:avLst/>
                      </a:prstGeom>
                    </pic:spPr>
                  </pic:pic>
                </a:graphicData>
              </a:graphic>
            </wp:inline>
          </w:drawing>
        </w:r>
      </w:ins>
    </w:p>
    <w:sectPr w:rsidR="001C3EDA" w:rsidSect="00C86357">
      <w:headerReference w:type="default" r:id="rId33"/>
      <w:footerReference w:type="default" r:id="rId3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E37B" w14:textId="77777777" w:rsidR="004B75ED" w:rsidRDefault="004B75ED">
      <w:r>
        <w:separator/>
      </w:r>
    </w:p>
  </w:endnote>
  <w:endnote w:type="continuationSeparator" w:id="0">
    <w:p w14:paraId="19DBB227" w14:textId="77777777" w:rsidR="004B75ED" w:rsidRDefault="004B7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BE788" w14:textId="18E01D35" w:rsidR="5B3C47DD" w:rsidRDefault="5B3C47DD" w:rsidP="5B3C4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9FA9" w14:textId="77777777" w:rsidR="004B75ED" w:rsidRDefault="004B75ED">
      <w:r>
        <w:separator/>
      </w:r>
    </w:p>
  </w:footnote>
  <w:footnote w:type="continuationSeparator" w:id="0">
    <w:p w14:paraId="1AFEF0FD" w14:textId="77777777" w:rsidR="004B75ED" w:rsidRDefault="004B7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78B9C" w14:textId="27A6673F" w:rsidR="5B3C47DD" w:rsidRDefault="5B3C47DD" w:rsidP="5B3C47DD">
    <w:pPr>
      <w:pStyle w:val="Header"/>
    </w:pPr>
  </w:p>
</w:hdr>
</file>

<file path=word/intelligence2.xml><?xml version="1.0" encoding="utf-8"?>
<int2:intelligence xmlns:int2="http://schemas.microsoft.com/office/intelligence/2020/intelligence">
  <int2:observations>
    <int2:textHash int2:hashCode="9x8+91D+KpNtC+" int2:id="YGx79gGP">
      <int2:state int2:type="LegacyProofing" int2:value="Rejected"/>
    </int2:textHash>
  </int2:observations>
  <int2:intelligenceSetting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Prieto">
    <w15:presenceInfo w15:providerId="Windows Live" w15:userId="3225d2d091513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AB"/>
    <w:rsid w:val="0009DED2"/>
    <w:rsid w:val="001731F2"/>
    <w:rsid w:val="001C3EDA"/>
    <w:rsid w:val="00240247"/>
    <w:rsid w:val="00265FE8"/>
    <w:rsid w:val="0028C9E4"/>
    <w:rsid w:val="0044736D"/>
    <w:rsid w:val="0047264D"/>
    <w:rsid w:val="004B75ED"/>
    <w:rsid w:val="005A25D1"/>
    <w:rsid w:val="00692EAB"/>
    <w:rsid w:val="00737F9B"/>
    <w:rsid w:val="00756491"/>
    <w:rsid w:val="007861D4"/>
    <w:rsid w:val="008F72E6"/>
    <w:rsid w:val="009D07BC"/>
    <w:rsid w:val="00A5091C"/>
    <w:rsid w:val="00AFF7DC"/>
    <w:rsid w:val="00C86357"/>
    <w:rsid w:val="00EEA066"/>
    <w:rsid w:val="00F3D896"/>
    <w:rsid w:val="00F87017"/>
    <w:rsid w:val="014330C6"/>
    <w:rsid w:val="0190547D"/>
    <w:rsid w:val="01A02122"/>
    <w:rsid w:val="01B171D1"/>
    <w:rsid w:val="029B21DD"/>
    <w:rsid w:val="031A65A5"/>
    <w:rsid w:val="0323DBD1"/>
    <w:rsid w:val="04811331"/>
    <w:rsid w:val="04A450A0"/>
    <w:rsid w:val="04F5A688"/>
    <w:rsid w:val="05C55E58"/>
    <w:rsid w:val="05C82040"/>
    <w:rsid w:val="061D5F45"/>
    <w:rsid w:val="065F3E17"/>
    <w:rsid w:val="06980B68"/>
    <w:rsid w:val="06D7F983"/>
    <w:rsid w:val="071A8C94"/>
    <w:rsid w:val="071EEC78"/>
    <w:rsid w:val="081B0432"/>
    <w:rsid w:val="08393765"/>
    <w:rsid w:val="08BD9B68"/>
    <w:rsid w:val="08FD945E"/>
    <w:rsid w:val="0988572E"/>
    <w:rsid w:val="09AD8F52"/>
    <w:rsid w:val="09B38ABE"/>
    <w:rsid w:val="09D0C231"/>
    <w:rsid w:val="0ACAED5B"/>
    <w:rsid w:val="0B377E1A"/>
    <w:rsid w:val="0BB3F958"/>
    <w:rsid w:val="0BE7BBC3"/>
    <w:rsid w:val="0C0D0DF9"/>
    <w:rsid w:val="0C4BC7C1"/>
    <w:rsid w:val="0CE2F9DE"/>
    <w:rsid w:val="0D10EDED"/>
    <w:rsid w:val="0E05BF4D"/>
    <w:rsid w:val="0E87B0D4"/>
    <w:rsid w:val="0EA2F434"/>
    <w:rsid w:val="0F19F202"/>
    <w:rsid w:val="0FB0D247"/>
    <w:rsid w:val="0FCDE9E1"/>
    <w:rsid w:val="1004C7FC"/>
    <w:rsid w:val="1094E7A6"/>
    <w:rsid w:val="10DCFAE1"/>
    <w:rsid w:val="1192CADD"/>
    <w:rsid w:val="13897F09"/>
    <w:rsid w:val="13D9A54B"/>
    <w:rsid w:val="13F6EE55"/>
    <w:rsid w:val="15E6AE24"/>
    <w:rsid w:val="16249015"/>
    <w:rsid w:val="163152BD"/>
    <w:rsid w:val="16A7E13F"/>
    <w:rsid w:val="16ADC5AA"/>
    <w:rsid w:val="1772B9A9"/>
    <w:rsid w:val="179E96ED"/>
    <w:rsid w:val="17AA74EF"/>
    <w:rsid w:val="1857E4FD"/>
    <w:rsid w:val="18F8F381"/>
    <w:rsid w:val="1972DEAF"/>
    <w:rsid w:val="19E46774"/>
    <w:rsid w:val="1A1A8CBD"/>
    <w:rsid w:val="1A4D7C9B"/>
    <w:rsid w:val="1AB28230"/>
    <w:rsid w:val="1ABC90A6"/>
    <w:rsid w:val="1AEA4C50"/>
    <w:rsid w:val="1B166941"/>
    <w:rsid w:val="1B3661E9"/>
    <w:rsid w:val="1B5A49BC"/>
    <w:rsid w:val="1B8C4FC3"/>
    <w:rsid w:val="1C107EF1"/>
    <w:rsid w:val="1C2FC6F9"/>
    <w:rsid w:val="1C4994B6"/>
    <w:rsid w:val="1C8B2679"/>
    <w:rsid w:val="1D32C283"/>
    <w:rsid w:val="1D4E8692"/>
    <w:rsid w:val="1DC6E041"/>
    <w:rsid w:val="1DD39229"/>
    <w:rsid w:val="1DECE9EF"/>
    <w:rsid w:val="1DF05433"/>
    <w:rsid w:val="1E01585F"/>
    <w:rsid w:val="1E1AE69C"/>
    <w:rsid w:val="1E77D6F8"/>
    <w:rsid w:val="1ED6E049"/>
    <w:rsid w:val="1F718BB2"/>
    <w:rsid w:val="1FDB93F5"/>
    <w:rsid w:val="1FDE26F3"/>
    <w:rsid w:val="2152853E"/>
    <w:rsid w:val="2210E030"/>
    <w:rsid w:val="2231676C"/>
    <w:rsid w:val="224A174E"/>
    <w:rsid w:val="226FA414"/>
    <w:rsid w:val="22911034"/>
    <w:rsid w:val="22B1D287"/>
    <w:rsid w:val="22D18027"/>
    <w:rsid w:val="240B897E"/>
    <w:rsid w:val="24B663AA"/>
    <w:rsid w:val="253F1FFA"/>
    <w:rsid w:val="25928902"/>
    <w:rsid w:val="2676F84B"/>
    <w:rsid w:val="26EEE88B"/>
    <w:rsid w:val="2809F8F5"/>
    <w:rsid w:val="282BF052"/>
    <w:rsid w:val="2880B061"/>
    <w:rsid w:val="28B45BAC"/>
    <w:rsid w:val="28C31F6A"/>
    <w:rsid w:val="28D5CA1D"/>
    <w:rsid w:val="28DAE0D5"/>
    <w:rsid w:val="2914B479"/>
    <w:rsid w:val="291C7024"/>
    <w:rsid w:val="2929DD71"/>
    <w:rsid w:val="297B2256"/>
    <w:rsid w:val="29EAB155"/>
    <w:rsid w:val="2A028415"/>
    <w:rsid w:val="2A1ED86D"/>
    <w:rsid w:val="2A2028B4"/>
    <w:rsid w:val="2A2E61CE"/>
    <w:rsid w:val="2A35B9CE"/>
    <w:rsid w:val="2A5A99DC"/>
    <w:rsid w:val="2A5EEFCB"/>
    <w:rsid w:val="2A635404"/>
    <w:rsid w:val="2A8B6968"/>
    <w:rsid w:val="2ACDC38F"/>
    <w:rsid w:val="2B42C149"/>
    <w:rsid w:val="2B4FB136"/>
    <w:rsid w:val="2BB4FA79"/>
    <w:rsid w:val="2C43D6E8"/>
    <w:rsid w:val="2CE23FAA"/>
    <w:rsid w:val="2E740CFF"/>
    <w:rsid w:val="2E820979"/>
    <w:rsid w:val="2EE1B8F1"/>
    <w:rsid w:val="2F3EC863"/>
    <w:rsid w:val="2F5EDB07"/>
    <w:rsid w:val="3019E06C"/>
    <w:rsid w:val="307817A9"/>
    <w:rsid w:val="3083143D"/>
    <w:rsid w:val="30AC5FC5"/>
    <w:rsid w:val="30ED03C4"/>
    <w:rsid w:val="3109AF47"/>
    <w:rsid w:val="311A01A2"/>
    <w:rsid w:val="3154A27E"/>
    <w:rsid w:val="315E2F7B"/>
    <w:rsid w:val="3166CACF"/>
    <w:rsid w:val="31F54E6E"/>
    <w:rsid w:val="32280E5B"/>
    <w:rsid w:val="32421595"/>
    <w:rsid w:val="32517CB0"/>
    <w:rsid w:val="329219B8"/>
    <w:rsid w:val="329EEA8B"/>
    <w:rsid w:val="331C9A75"/>
    <w:rsid w:val="34301723"/>
    <w:rsid w:val="344578E5"/>
    <w:rsid w:val="34832DC2"/>
    <w:rsid w:val="34E20864"/>
    <w:rsid w:val="359D4C83"/>
    <w:rsid w:val="367AC3A5"/>
    <w:rsid w:val="36FA1D96"/>
    <w:rsid w:val="37061249"/>
    <w:rsid w:val="3734284F"/>
    <w:rsid w:val="37B883FD"/>
    <w:rsid w:val="3814FC03"/>
    <w:rsid w:val="38BA35D0"/>
    <w:rsid w:val="39EBC7F6"/>
    <w:rsid w:val="3A11D26B"/>
    <w:rsid w:val="3B3035DD"/>
    <w:rsid w:val="3B31F9B8"/>
    <w:rsid w:val="3B57B67F"/>
    <w:rsid w:val="3B5A12CA"/>
    <w:rsid w:val="3BA9F634"/>
    <w:rsid w:val="3BC05B0F"/>
    <w:rsid w:val="3BC22742"/>
    <w:rsid w:val="3BD8B2BA"/>
    <w:rsid w:val="3BD96E7B"/>
    <w:rsid w:val="3C7FCA72"/>
    <w:rsid w:val="3CAA545E"/>
    <w:rsid w:val="3CDCF478"/>
    <w:rsid w:val="3CFFFA4C"/>
    <w:rsid w:val="3D2368B8"/>
    <w:rsid w:val="3D3865BC"/>
    <w:rsid w:val="3D8CB5C2"/>
    <w:rsid w:val="3DF01FD5"/>
    <w:rsid w:val="3E0F3E25"/>
    <w:rsid w:val="3EDCD09E"/>
    <w:rsid w:val="3F19FC3B"/>
    <w:rsid w:val="3F5D7BE0"/>
    <w:rsid w:val="3FDB0160"/>
    <w:rsid w:val="4034644F"/>
    <w:rsid w:val="40BFA652"/>
    <w:rsid w:val="40D79431"/>
    <w:rsid w:val="4128429E"/>
    <w:rsid w:val="41D120E7"/>
    <w:rsid w:val="422FC5C9"/>
    <w:rsid w:val="42A17C3A"/>
    <w:rsid w:val="42A44EC7"/>
    <w:rsid w:val="42CBB1BC"/>
    <w:rsid w:val="43083453"/>
    <w:rsid w:val="4312A222"/>
    <w:rsid w:val="431A1449"/>
    <w:rsid w:val="434BFC52"/>
    <w:rsid w:val="43C61C19"/>
    <w:rsid w:val="43FC7CB0"/>
    <w:rsid w:val="440578FD"/>
    <w:rsid w:val="4415434C"/>
    <w:rsid w:val="44685C11"/>
    <w:rsid w:val="44831254"/>
    <w:rsid w:val="448B3C54"/>
    <w:rsid w:val="44AE7283"/>
    <w:rsid w:val="44F14E6A"/>
    <w:rsid w:val="45351669"/>
    <w:rsid w:val="4572429C"/>
    <w:rsid w:val="45FC80DF"/>
    <w:rsid w:val="4628D95C"/>
    <w:rsid w:val="46311A87"/>
    <w:rsid w:val="4727BA06"/>
    <w:rsid w:val="47952E6C"/>
    <w:rsid w:val="47FDA1AC"/>
    <w:rsid w:val="4872780D"/>
    <w:rsid w:val="48D571B3"/>
    <w:rsid w:val="49607A1E"/>
    <w:rsid w:val="497E1D05"/>
    <w:rsid w:val="49C1FDA5"/>
    <w:rsid w:val="49D76AD8"/>
    <w:rsid w:val="4A29222A"/>
    <w:rsid w:val="4A3B14B4"/>
    <w:rsid w:val="4A94E443"/>
    <w:rsid w:val="4B570E37"/>
    <w:rsid w:val="4BADFE2D"/>
    <w:rsid w:val="4C5B1E54"/>
    <w:rsid w:val="4CA00866"/>
    <w:rsid w:val="4D15C709"/>
    <w:rsid w:val="4D524A3E"/>
    <w:rsid w:val="4E1206AE"/>
    <w:rsid w:val="4E1CAD35"/>
    <w:rsid w:val="4E3A6669"/>
    <w:rsid w:val="4E95D36F"/>
    <w:rsid w:val="4EE59EEF"/>
    <w:rsid w:val="4EECDDAD"/>
    <w:rsid w:val="4F231A41"/>
    <w:rsid w:val="4FD534EC"/>
    <w:rsid w:val="4FD7A928"/>
    <w:rsid w:val="5092F854"/>
    <w:rsid w:val="50BECD82"/>
    <w:rsid w:val="5168CA1B"/>
    <w:rsid w:val="524B09C9"/>
    <w:rsid w:val="52708E2D"/>
    <w:rsid w:val="52777AD8"/>
    <w:rsid w:val="529175E2"/>
    <w:rsid w:val="52C758E5"/>
    <w:rsid w:val="539E2EFB"/>
    <w:rsid w:val="53B8E0A2"/>
    <w:rsid w:val="53E97E44"/>
    <w:rsid w:val="54121B10"/>
    <w:rsid w:val="541CCAAB"/>
    <w:rsid w:val="545C4095"/>
    <w:rsid w:val="54D7FFF2"/>
    <w:rsid w:val="54FDF07D"/>
    <w:rsid w:val="554E9ECA"/>
    <w:rsid w:val="556C2648"/>
    <w:rsid w:val="557F34D6"/>
    <w:rsid w:val="558C404A"/>
    <w:rsid w:val="55ADEB71"/>
    <w:rsid w:val="561B2654"/>
    <w:rsid w:val="569207BE"/>
    <w:rsid w:val="56BAD4E8"/>
    <w:rsid w:val="571E1D39"/>
    <w:rsid w:val="573478D3"/>
    <w:rsid w:val="5798A7ED"/>
    <w:rsid w:val="5817F9BA"/>
    <w:rsid w:val="597588CE"/>
    <w:rsid w:val="59BF3E45"/>
    <w:rsid w:val="59C9A880"/>
    <w:rsid w:val="5A587080"/>
    <w:rsid w:val="5ADF0292"/>
    <w:rsid w:val="5B0A1CBB"/>
    <w:rsid w:val="5B3C47DD"/>
    <w:rsid w:val="5B7572C6"/>
    <w:rsid w:val="5B9B3174"/>
    <w:rsid w:val="5BED08DF"/>
    <w:rsid w:val="5C07E9F6"/>
    <w:rsid w:val="5C14CD5C"/>
    <w:rsid w:val="5C4C977C"/>
    <w:rsid w:val="5C53E802"/>
    <w:rsid w:val="5CE21FE5"/>
    <w:rsid w:val="5CFBF0CD"/>
    <w:rsid w:val="5D0936C8"/>
    <w:rsid w:val="5D122011"/>
    <w:rsid w:val="5D5B319E"/>
    <w:rsid w:val="5DC86212"/>
    <w:rsid w:val="5DE39CF8"/>
    <w:rsid w:val="5E011AEA"/>
    <w:rsid w:val="5E4DAECC"/>
    <w:rsid w:val="5F382587"/>
    <w:rsid w:val="5FD4A495"/>
    <w:rsid w:val="60C07A02"/>
    <w:rsid w:val="60D6E077"/>
    <w:rsid w:val="618B560D"/>
    <w:rsid w:val="61A8DF20"/>
    <w:rsid w:val="61C81C87"/>
    <w:rsid w:val="61D4BA65"/>
    <w:rsid w:val="621063A7"/>
    <w:rsid w:val="623B5101"/>
    <w:rsid w:val="6285E15C"/>
    <w:rsid w:val="62ADA00C"/>
    <w:rsid w:val="62EC9DD0"/>
    <w:rsid w:val="6354A081"/>
    <w:rsid w:val="636D38C6"/>
    <w:rsid w:val="63724221"/>
    <w:rsid w:val="640001F5"/>
    <w:rsid w:val="651448AD"/>
    <w:rsid w:val="6525470E"/>
    <w:rsid w:val="65D60670"/>
    <w:rsid w:val="6607D73A"/>
    <w:rsid w:val="668C01AE"/>
    <w:rsid w:val="66CCC97D"/>
    <w:rsid w:val="674621FB"/>
    <w:rsid w:val="679FD825"/>
    <w:rsid w:val="67E255B2"/>
    <w:rsid w:val="6864F860"/>
    <w:rsid w:val="68A9DEED"/>
    <w:rsid w:val="68C0AE01"/>
    <w:rsid w:val="68E1F25C"/>
    <w:rsid w:val="69102DE4"/>
    <w:rsid w:val="691AD1B9"/>
    <w:rsid w:val="6934FCF4"/>
    <w:rsid w:val="6A0A9E23"/>
    <w:rsid w:val="6A47981F"/>
    <w:rsid w:val="6AEE59FF"/>
    <w:rsid w:val="6B497823"/>
    <w:rsid w:val="6B49A208"/>
    <w:rsid w:val="6B8D7CD2"/>
    <w:rsid w:val="6BC050C2"/>
    <w:rsid w:val="6BF1F1D2"/>
    <w:rsid w:val="6C0B1A2F"/>
    <w:rsid w:val="6C2CAAB1"/>
    <w:rsid w:val="6C2E352D"/>
    <w:rsid w:val="6CB0FAF9"/>
    <w:rsid w:val="6D2647EC"/>
    <w:rsid w:val="6D5461D6"/>
    <w:rsid w:val="6D7F38E1"/>
    <w:rsid w:val="6D823C67"/>
    <w:rsid w:val="6DB022EB"/>
    <w:rsid w:val="6DC45871"/>
    <w:rsid w:val="6DF9F528"/>
    <w:rsid w:val="6EB62C1F"/>
    <w:rsid w:val="6F6059A2"/>
    <w:rsid w:val="6FA43E78"/>
    <w:rsid w:val="6FEAC85F"/>
    <w:rsid w:val="6FF10EAB"/>
    <w:rsid w:val="713A3F64"/>
    <w:rsid w:val="7164D822"/>
    <w:rsid w:val="718CDF0C"/>
    <w:rsid w:val="71B8BFAC"/>
    <w:rsid w:val="720015B4"/>
    <w:rsid w:val="73282A03"/>
    <w:rsid w:val="73C22501"/>
    <w:rsid w:val="73C8FC68"/>
    <w:rsid w:val="73D26415"/>
    <w:rsid w:val="74BB3182"/>
    <w:rsid w:val="74C3FA64"/>
    <w:rsid w:val="74F9E2C4"/>
    <w:rsid w:val="751538E9"/>
    <w:rsid w:val="76938E7F"/>
    <w:rsid w:val="77150170"/>
    <w:rsid w:val="7749F03C"/>
    <w:rsid w:val="78A2CD38"/>
    <w:rsid w:val="7908DF04"/>
    <w:rsid w:val="791BC423"/>
    <w:rsid w:val="793F3BE5"/>
    <w:rsid w:val="7998948B"/>
    <w:rsid w:val="79E9D91E"/>
    <w:rsid w:val="7A085AA4"/>
    <w:rsid w:val="7A8926EA"/>
    <w:rsid w:val="7AE193AB"/>
    <w:rsid w:val="7B133542"/>
    <w:rsid w:val="7C12006F"/>
    <w:rsid w:val="7C5A9AD5"/>
    <w:rsid w:val="7C7BF606"/>
    <w:rsid w:val="7CA0F92A"/>
    <w:rsid w:val="7DA7CCB5"/>
    <w:rsid w:val="7DF22F5D"/>
    <w:rsid w:val="7E383389"/>
    <w:rsid w:val="7E7F223A"/>
    <w:rsid w:val="7FB3A27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CB33"/>
  <w15:chartTrackingRefBased/>
  <w15:docId w15:val="{2B4A5020-7F18-184F-B0EA-7810459D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65FE8"/>
    <w:rPr>
      <w:b/>
      <w:bCs/>
    </w:rPr>
  </w:style>
  <w:style w:type="character" w:customStyle="1" w:styleId="CommentSubjectChar">
    <w:name w:val="Comment Subject Char"/>
    <w:basedOn w:val="CommentTextChar"/>
    <w:link w:val="CommentSubject"/>
    <w:uiPriority w:val="99"/>
    <w:semiHidden/>
    <w:rsid w:val="00265F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92464F807672684CA2170B0E78A3A6B0" ma:contentTypeVersion="12" ma:contentTypeDescription="새 문서를 만듭니다." ma:contentTypeScope="" ma:versionID="13c693507f72a1d13a665fbe27cadc1f">
  <xsd:schema xmlns:xsd="http://www.w3.org/2001/XMLSchema" xmlns:xs="http://www.w3.org/2001/XMLSchema" xmlns:p="http://schemas.microsoft.com/office/2006/metadata/properties" xmlns:ns2="deaee263-2039-4369-b21d-ce7af764b5e4" xmlns:ns3="d0bfecc9-b2a9-4251-a664-d25747a87db7" targetNamespace="http://schemas.microsoft.com/office/2006/metadata/properties" ma:root="true" ma:fieldsID="71ece3e15d1c9410a0843b41f9b8eb15" ns2:_="" ns3:_="">
    <xsd:import namespace="deaee263-2039-4369-b21d-ce7af764b5e4"/>
    <xsd:import namespace="d0bfecc9-b2a9-4251-a664-d25747a87d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ee263-2039-4369-b21d-ce7af764b5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bfecc9-b2a9-4251-a664-d25747a87db7" elementFormDefault="qualified">
    <xsd:import namespace="http://schemas.microsoft.com/office/2006/documentManagement/types"/>
    <xsd:import namespace="http://schemas.microsoft.com/office/infopath/2007/PartnerControls"/>
    <xsd:element name="SharedWithUsers" ma:index="18"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세부 정보 공유"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341E46-ADE0-45B9-8458-815C39DB81AA}">
  <ds:schemaRefs>
    <ds:schemaRef ds:uri="http://schemas.microsoft.com/sharepoint/v3/contenttype/forms"/>
  </ds:schemaRefs>
</ds:datastoreItem>
</file>

<file path=customXml/itemProps2.xml><?xml version="1.0" encoding="utf-8"?>
<ds:datastoreItem xmlns:ds="http://schemas.openxmlformats.org/officeDocument/2006/customXml" ds:itemID="{4D9232F8-CFD7-495B-98E7-068A03F405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DB3E0A-866A-43A9-8321-98C85FCB4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ee263-2039-4369-b21d-ce7af764b5e4"/>
    <ds:schemaRef ds:uri="d0bfecc9-b2a9-4251-a664-d25747a87d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1727</Words>
  <Characters>9846</Characters>
  <Application>Microsoft Office Word</Application>
  <DocSecurity>0</DocSecurity>
  <Lines>82</Lines>
  <Paragraphs>23</Paragraphs>
  <ScaleCrop>false</ScaleCrop>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Khelifi</dc:creator>
  <cp:keywords/>
  <dc:description/>
  <cp:lastModifiedBy>Miguel Prieto</cp:lastModifiedBy>
  <cp:revision>24</cp:revision>
  <dcterms:created xsi:type="dcterms:W3CDTF">2021-10-07T04:15:00Z</dcterms:created>
  <dcterms:modified xsi:type="dcterms:W3CDTF">2021-10-29T18:46:00Z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0x01010092464F807672684CA2170B0E78A3A6B0</vt:lpwstr>
  </property>
</Properties>
</file>